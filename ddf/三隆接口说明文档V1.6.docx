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BD4" w:rsidRDefault="002972CB">
      <w:pPr>
        <w:pStyle w:val="a7"/>
      </w:pPr>
      <w:r>
        <w:rPr>
          <w:rFonts w:hint="eastAsia"/>
        </w:rPr>
        <w:t>三隆接口说明文档</w:t>
      </w:r>
    </w:p>
    <w:p w:rsidR="00523BD4" w:rsidRDefault="00523BD4"/>
    <w:p w:rsidR="00523BD4" w:rsidRDefault="002972CB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文档</w:t>
      </w:r>
      <w:r>
        <w:rPr>
          <w:rFonts w:ascii="微软雅黑" w:eastAsia="微软雅黑" w:hAnsi="微软雅黑"/>
          <w:b/>
          <w:sz w:val="28"/>
          <w:szCs w:val="28"/>
        </w:rPr>
        <w:t>历史记录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851"/>
        <w:gridCol w:w="3827"/>
        <w:gridCol w:w="1276"/>
      </w:tblGrid>
      <w:tr w:rsidR="00523BD4">
        <w:tc>
          <w:tcPr>
            <w:tcW w:w="846" w:type="dxa"/>
          </w:tcPr>
          <w:p w:rsidR="00523BD4" w:rsidRDefault="002972CB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  <w:tc>
          <w:tcPr>
            <w:tcW w:w="1417" w:type="dxa"/>
          </w:tcPr>
          <w:p w:rsidR="00523BD4" w:rsidRDefault="002972CB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编写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日期</w:t>
            </w:r>
          </w:p>
        </w:tc>
        <w:tc>
          <w:tcPr>
            <w:tcW w:w="851" w:type="dxa"/>
          </w:tcPr>
          <w:p w:rsidR="00523BD4" w:rsidRDefault="002972CB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版本</w:t>
            </w:r>
          </w:p>
        </w:tc>
        <w:tc>
          <w:tcPr>
            <w:tcW w:w="3827" w:type="dxa"/>
          </w:tcPr>
          <w:p w:rsidR="00523BD4" w:rsidRDefault="002972CB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  <w:tc>
          <w:tcPr>
            <w:tcW w:w="1276" w:type="dxa"/>
          </w:tcPr>
          <w:p w:rsidR="00523BD4" w:rsidRDefault="002972CB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作者</w:t>
            </w:r>
          </w:p>
        </w:tc>
      </w:tr>
      <w:tr w:rsidR="00523BD4">
        <w:tc>
          <w:tcPr>
            <w:tcW w:w="846" w:type="dxa"/>
          </w:tcPr>
          <w:p w:rsidR="00523BD4" w:rsidRDefault="002972CB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1417" w:type="dxa"/>
          </w:tcPr>
          <w:p w:rsidR="00523BD4" w:rsidRDefault="002972CB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2015-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06</w:t>
            </w:r>
          </w:p>
        </w:tc>
        <w:tc>
          <w:tcPr>
            <w:tcW w:w="851" w:type="dxa"/>
          </w:tcPr>
          <w:p w:rsidR="00523BD4" w:rsidRDefault="002972CB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3827" w:type="dxa"/>
          </w:tcPr>
          <w:p w:rsidR="00523BD4" w:rsidRDefault="002972CB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初始版本</w:t>
            </w:r>
          </w:p>
        </w:tc>
        <w:tc>
          <w:tcPr>
            <w:tcW w:w="1276" w:type="dxa"/>
          </w:tcPr>
          <w:p w:rsidR="00523BD4" w:rsidRDefault="002972CB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黄胜</w:t>
            </w:r>
          </w:p>
        </w:tc>
      </w:tr>
      <w:tr w:rsidR="00523BD4">
        <w:tc>
          <w:tcPr>
            <w:tcW w:w="846" w:type="dxa"/>
          </w:tcPr>
          <w:p w:rsidR="00523BD4" w:rsidRDefault="002972CB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417" w:type="dxa"/>
          </w:tcPr>
          <w:p w:rsidR="00523BD4" w:rsidRDefault="002972CB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2015-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08</w:t>
            </w:r>
          </w:p>
        </w:tc>
        <w:tc>
          <w:tcPr>
            <w:tcW w:w="851" w:type="dxa"/>
          </w:tcPr>
          <w:p w:rsidR="00523BD4" w:rsidRDefault="002972CB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V1.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827" w:type="dxa"/>
          </w:tcPr>
          <w:p w:rsidR="00523BD4" w:rsidRDefault="002972CB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 w:hint="eastAsia"/>
              </w:rPr>
              <w:t>GPS</w:t>
            </w:r>
            <w:r>
              <w:rPr>
                <w:rFonts w:ascii="微软雅黑" w:eastAsia="微软雅黑" w:hAnsi="微软雅黑" w:hint="eastAsia"/>
              </w:rPr>
              <w:t>车辆列表，</w:t>
            </w:r>
            <w:r>
              <w:rPr>
                <w:rFonts w:ascii="微软雅黑" w:eastAsia="微软雅黑" w:hAnsi="微软雅黑"/>
              </w:rPr>
              <w:t>报表</w:t>
            </w:r>
            <w:r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1276" w:type="dxa"/>
          </w:tcPr>
          <w:p w:rsidR="00523BD4" w:rsidRDefault="002972CB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陈涛</w:t>
            </w:r>
          </w:p>
        </w:tc>
      </w:tr>
      <w:tr w:rsidR="00523BD4">
        <w:tc>
          <w:tcPr>
            <w:tcW w:w="846" w:type="dxa"/>
          </w:tcPr>
          <w:p w:rsidR="00523BD4" w:rsidRDefault="002972CB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417" w:type="dxa"/>
          </w:tcPr>
          <w:p w:rsidR="00523BD4" w:rsidRDefault="002972CB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2015-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851" w:type="dxa"/>
          </w:tcPr>
          <w:p w:rsidR="00523BD4" w:rsidRDefault="002972CB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V1.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3827" w:type="dxa"/>
          </w:tcPr>
          <w:p w:rsidR="00523BD4" w:rsidRDefault="002972CB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规范请求和相应的格式</w:t>
            </w:r>
          </w:p>
        </w:tc>
        <w:tc>
          <w:tcPr>
            <w:tcW w:w="1276" w:type="dxa"/>
          </w:tcPr>
          <w:p w:rsidR="00523BD4" w:rsidRDefault="002972CB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陈涛</w:t>
            </w:r>
          </w:p>
        </w:tc>
      </w:tr>
      <w:tr w:rsidR="00523BD4">
        <w:tc>
          <w:tcPr>
            <w:tcW w:w="846" w:type="dxa"/>
          </w:tcPr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04</w:t>
            </w:r>
          </w:p>
        </w:tc>
        <w:tc>
          <w:tcPr>
            <w:tcW w:w="1417" w:type="dxa"/>
          </w:tcPr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2015</w:t>
            </w:r>
            <w:r>
              <w:rPr>
                <w:rFonts w:ascii="微软雅黑" w:eastAsia="微软雅黑" w:hAnsi="微软雅黑"/>
              </w:rPr>
              <w:t>-10-13</w:t>
            </w:r>
          </w:p>
          <w:p w:rsidR="00523BD4" w:rsidRDefault="00523BD4">
            <w:pPr>
              <w:rPr>
                <w:rFonts w:ascii="微软雅黑" w:eastAsia="微软雅黑" w:hAnsi="微软雅黑"/>
              </w:rPr>
            </w:pPr>
          </w:p>
          <w:p w:rsidR="00523BD4" w:rsidRDefault="00523BD4">
            <w:pPr>
              <w:rPr>
                <w:rFonts w:ascii="微软雅黑" w:eastAsia="微软雅黑" w:hAnsi="微软雅黑"/>
              </w:rPr>
            </w:pPr>
          </w:p>
          <w:p w:rsidR="00523BD4" w:rsidRDefault="00523BD4">
            <w:pPr>
              <w:rPr>
                <w:rFonts w:ascii="微软雅黑" w:eastAsia="微软雅黑" w:hAnsi="微软雅黑"/>
              </w:rPr>
            </w:pP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2015-10-17</w:t>
            </w:r>
          </w:p>
          <w:p w:rsidR="00523BD4" w:rsidRDefault="00523BD4">
            <w:pPr>
              <w:rPr>
                <w:rFonts w:ascii="微软雅黑" w:eastAsia="微软雅黑" w:hAnsi="微软雅黑"/>
              </w:rPr>
            </w:pP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2015-10-19</w:t>
            </w:r>
          </w:p>
        </w:tc>
        <w:tc>
          <w:tcPr>
            <w:tcW w:w="851" w:type="dxa"/>
          </w:tcPr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V1.3</w:t>
            </w:r>
          </w:p>
        </w:tc>
        <w:tc>
          <w:tcPr>
            <w:tcW w:w="3827" w:type="dxa"/>
          </w:tcPr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增加查询订单接口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修改返回数据的模板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增加接单，确认取货，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收货，</w:t>
            </w:r>
            <w:r>
              <w:rPr>
                <w:rFonts w:ascii="微软雅黑" w:eastAsia="微软雅黑" w:hAnsi="微软雅黑"/>
              </w:rPr>
              <w:t>取消</w:t>
            </w:r>
            <w:r>
              <w:rPr>
                <w:rFonts w:ascii="微软雅黑" w:eastAsia="微软雅黑" w:hAnsi="微软雅黑" w:hint="eastAsia"/>
              </w:rPr>
              <w:t>订单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r>
              <w:rPr>
                <w:rFonts w:ascii="微软雅黑" w:eastAsia="微软雅黑" w:hAnsi="微软雅黑"/>
              </w:rPr>
              <w:t>个人中心接口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增加积分</w:t>
            </w:r>
            <w:r>
              <w:rPr>
                <w:rFonts w:ascii="微软雅黑" w:eastAsia="微软雅黑" w:hAnsi="微软雅黑"/>
              </w:rPr>
              <w:t>明细</w:t>
            </w:r>
            <w:r>
              <w:rPr>
                <w:rFonts w:ascii="微软雅黑" w:eastAsia="微软雅黑" w:hAnsi="微软雅黑" w:hint="eastAsia"/>
              </w:rPr>
              <w:t>接口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r>
              <w:rPr>
                <w:rFonts w:ascii="微软雅黑" w:eastAsia="微软雅黑" w:hAnsi="微软雅黑"/>
              </w:rPr>
              <w:t>我的常用路线列表接口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r>
              <w:rPr>
                <w:rFonts w:ascii="微软雅黑" w:eastAsia="微软雅黑" w:hAnsi="微软雅黑"/>
              </w:rPr>
              <w:t>我的常用路线新增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修改接口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r>
              <w:rPr>
                <w:rFonts w:ascii="微软雅黑" w:eastAsia="微软雅黑" w:hAnsi="微软雅黑"/>
              </w:rPr>
              <w:t>我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常用路线删除接口</w:t>
            </w:r>
          </w:p>
        </w:tc>
        <w:tc>
          <w:tcPr>
            <w:tcW w:w="1276" w:type="dxa"/>
          </w:tcPr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陈涛</w:t>
            </w:r>
          </w:p>
          <w:p w:rsidR="00523BD4" w:rsidRDefault="00523BD4">
            <w:pPr>
              <w:rPr>
                <w:rFonts w:ascii="微软雅黑" w:eastAsia="微软雅黑" w:hAnsi="微软雅黑"/>
              </w:rPr>
            </w:pPr>
          </w:p>
          <w:p w:rsidR="00523BD4" w:rsidRDefault="00523BD4">
            <w:pPr>
              <w:rPr>
                <w:rFonts w:ascii="微软雅黑" w:eastAsia="微软雅黑" w:hAnsi="微软雅黑"/>
              </w:rPr>
            </w:pPr>
          </w:p>
          <w:p w:rsidR="00523BD4" w:rsidRDefault="00523BD4">
            <w:pPr>
              <w:rPr>
                <w:rFonts w:ascii="微软雅黑" w:eastAsia="微软雅黑" w:hAnsi="微软雅黑"/>
              </w:rPr>
            </w:pP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黄胜</w:t>
            </w:r>
          </w:p>
          <w:p w:rsidR="00523BD4" w:rsidRDefault="00523BD4">
            <w:pPr>
              <w:rPr>
                <w:rFonts w:ascii="微软雅黑" w:eastAsia="微软雅黑" w:hAnsi="微软雅黑"/>
              </w:rPr>
            </w:pP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黄胜</w:t>
            </w:r>
          </w:p>
        </w:tc>
      </w:tr>
      <w:tr w:rsidR="00523BD4">
        <w:tc>
          <w:tcPr>
            <w:tcW w:w="846" w:type="dxa"/>
          </w:tcPr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417" w:type="dxa"/>
          </w:tcPr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2015</w:t>
            </w:r>
            <w:r>
              <w:rPr>
                <w:rFonts w:ascii="微软雅黑" w:eastAsia="微软雅黑" w:hAnsi="微软雅黑"/>
              </w:rPr>
              <w:t>-10-20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2015-10-21</w:t>
            </w:r>
          </w:p>
          <w:p w:rsidR="00523BD4" w:rsidRDefault="00523BD4">
            <w:pPr>
              <w:rPr>
                <w:rFonts w:ascii="微软雅黑" w:eastAsia="微软雅黑" w:hAnsi="微软雅黑"/>
              </w:rPr>
            </w:pPr>
          </w:p>
          <w:p w:rsidR="00523BD4" w:rsidRDefault="00523BD4">
            <w:pPr>
              <w:rPr>
                <w:rFonts w:ascii="微软雅黑" w:eastAsia="微软雅黑" w:hAnsi="微软雅黑"/>
              </w:rPr>
            </w:pPr>
          </w:p>
          <w:p w:rsidR="00523BD4" w:rsidRDefault="00523BD4">
            <w:pPr>
              <w:rPr>
                <w:rFonts w:ascii="微软雅黑" w:eastAsia="微软雅黑" w:hAnsi="微软雅黑"/>
              </w:rPr>
            </w:pPr>
          </w:p>
          <w:p w:rsidR="00523BD4" w:rsidRDefault="00523BD4">
            <w:pPr>
              <w:rPr>
                <w:rFonts w:ascii="微软雅黑" w:eastAsia="微软雅黑" w:hAnsi="微软雅黑"/>
              </w:rPr>
            </w:pP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2015-10-22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2015-10-28</w:t>
            </w:r>
          </w:p>
        </w:tc>
        <w:tc>
          <w:tcPr>
            <w:tcW w:w="851" w:type="dxa"/>
          </w:tcPr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V</w:t>
            </w:r>
            <w:r>
              <w:rPr>
                <w:rFonts w:ascii="微软雅黑" w:eastAsia="微软雅黑" w:hAnsi="微软雅黑"/>
              </w:rPr>
              <w:t>1.4</w:t>
            </w:r>
          </w:p>
        </w:tc>
        <w:tc>
          <w:tcPr>
            <w:tcW w:w="3827" w:type="dxa"/>
          </w:tcPr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增加拒收订单接口，添加接口请求参数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申请</w:t>
            </w:r>
            <w:r>
              <w:rPr>
                <w:rFonts w:ascii="微软雅黑" w:eastAsia="微软雅黑" w:hAnsi="微软雅黑"/>
              </w:rPr>
              <w:t>成为派送人接口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绑定</w:t>
            </w:r>
            <w:r>
              <w:rPr>
                <w:rFonts w:ascii="微软雅黑" w:eastAsia="微软雅黑" w:hAnsi="微软雅黑"/>
              </w:rPr>
              <w:t>银行卡接口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已绑</w:t>
            </w:r>
            <w:r>
              <w:rPr>
                <w:rFonts w:ascii="微软雅黑" w:eastAsia="微软雅黑" w:hAnsi="微软雅黑" w:hint="eastAsia"/>
              </w:rPr>
              <w:t>银行</w:t>
            </w:r>
            <w:r>
              <w:rPr>
                <w:rFonts w:ascii="微软雅黑" w:eastAsia="微软雅黑" w:hAnsi="微软雅黑"/>
              </w:rPr>
              <w:t>卡列表接口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解绑</w:t>
            </w:r>
            <w:r>
              <w:rPr>
                <w:rFonts w:ascii="微软雅黑" w:eastAsia="微软雅黑" w:hAnsi="微软雅黑"/>
              </w:rPr>
              <w:t>银行卡接口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支持</w:t>
            </w:r>
            <w:r>
              <w:rPr>
                <w:rFonts w:ascii="微软雅黑" w:eastAsia="微软雅黑" w:hAnsi="微软雅黑"/>
              </w:rPr>
              <w:t>绑定</w:t>
            </w:r>
            <w:r>
              <w:rPr>
                <w:rFonts w:ascii="微软雅黑" w:eastAsia="微软雅黑" w:hAnsi="微软雅黑" w:hint="eastAsia"/>
              </w:rPr>
              <w:t>银行</w:t>
            </w:r>
            <w:r>
              <w:rPr>
                <w:rFonts w:ascii="微软雅黑" w:eastAsia="微软雅黑" w:hAnsi="微软雅黑"/>
              </w:rPr>
              <w:t>列表接口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订单详细信息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增加接口返回的数据</w:t>
            </w:r>
          </w:p>
        </w:tc>
        <w:tc>
          <w:tcPr>
            <w:tcW w:w="1276" w:type="dxa"/>
          </w:tcPr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陈涛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黄胜</w:t>
            </w:r>
          </w:p>
          <w:p w:rsidR="00523BD4" w:rsidRDefault="00523BD4">
            <w:pPr>
              <w:rPr>
                <w:rFonts w:ascii="微软雅黑" w:eastAsia="微软雅黑" w:hAnsi="微软雅黑"/>
              </w:rPr>
            </w:pPr>
          </w:p>
          <w:p w:rsidR="00523BD4" w:rsidRDefault="00523BD4">
            <w:pPr>
              <w:rPr>
                <w:rFonts w:ascii="微软雅黑" w:eastAsia="微软雅黑" w:hAnsi="微软雅黑"/>
              </w:rPr>
            </w:pPr>
          </w:p>
          <w:p w:rsidR="00523BD4" w:rsidRDefault="00523BD4">
            <w:pPr>
              <w:rPr>
                <w:rFonts w:ascii="微软雅黑" w:eastAsia="微软雅黑" w:hAnsi="微软雅黑"/>
              </w:rPr>
            </w:pPr>
          </w:p>
          <w:p w:rsidR="00523BD4" w:rsidRDefault="00523BD4">
            <w:pPr>
              <w:rPr>
                <w:rFonts w:ascii="微软雅黑" w:eastAsia="微软雅黑" w:hAnsi="微软雅黑"/>
              </w:rPr>
            </w:pP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陈涛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陈涛</w:t>
            </w:r>
          </w:p>
        </w:tc>
      </w:tr>
      <w:tr w:rsidR="00523BD4">
        <w:tc>
          <w:tcPr>
            <w:tcW w:w="846" w:type="dxa"/>
          </w:tcPr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06</w:t>
            </w:r>
          </w:p>
        </w:tc>
        <w:tc>
          <w:tcPr>
            <w:tcW w:w="1417" w:type="dxa"/>
          </w:tcPr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2015-10-29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2015-11-02</w:t>
            </w:r>
          </w:p>
        </w:tc>
        <w:tc>
          <w:tcPr>
            <w:tcW w:w="851" w:type="dxa"/>
          </w:tcPr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V1.5</w:t>
            </w:r>
          </w:p>
        </w:tc>
        <w:tc>
          <w:tcPr>
            <w:tcW w:w="3827" w:type="dxa"/>
          </w:tcPr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增加轨迹回放接口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我的余额明细接口</w:t>
            </w:r>
          </w:p>
        </w:tc>
        <w:tc>
          <w:tcPr>
            <w:tcW w:w="1276" w:type="dxa"/>
          </w:tcPr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陈涛</w:t>
            </w:r>
          </w:p>
          <w:p w:rsidR="00523BD4" w:rsidRDefault="002972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黄胜</w:t>
            </w:r>
          </w:p>
        </w:tc>
      </w:tr>
      <w:tr w:rsidR="00523BD4">
        <w:trPr>
          <w:ins w:id="0" w:author="陈涛" w:date="2015-11-10T16:38:00Z"/>
        </w:trPr>
        <w:tc>
          <w:tcPr>
            <w:tcW w:w="846" w:type="dxa"/>
          </w:tcPr>
          <w:p w:rsidR="00523BD4" w:rsidRDefault="002972CB">
            <w:pPr>
              <w:rPr>
                <w:ins w:id="1" w:author="陈涛" w:date="2015-11-10T16:38:00Z"/>
                <w:rFonts w:ascii="微软雅黑" w:eastAsia="微软雅黑" w:hAnsi="微软雅黑"/>
              </w:rPr>
            </w:pPr>
            <w:ins w:id="2" w:author="陈涛" w:date="2015-11-10T16:38:00Z">
              <w:r>
                <w:rPr>
                  <w:rFonts w:ascii="微软雅黑" w:eastAsia="微软雅黑" w:hAnsi="微软雅黑" w:hint="eastAsia"/>
                </w:rPr>
                <w:t>07</w:t>
              </w:r>
            </w:ins>
          </w:p>
        </w:tc>
        <w:tc>
          <w:tcPr>
            <w:tcW w:w="1417" w:type="dxa"/>
          </w:tcPr>
          <w:p w:rsidR="00523BD4" w:rsidRDefault="002972CB">
            <w:pPr>
              <w:rPr>
                <w:ins w:id="3" w:author="黄胜" w:date="2015-11-11T13:21:00Z"/>
                <w:rFonts w:ascii="微软雅黑" w:eastAsia="微软雅黑" w:hAnsi="微软雅黑"/>
              </w:rPr>
            </w:pPr>
            <w:ins w:id="4" w:author="陈涛" w:date="2015-11-10T16:41:00Z">
              <w:r>
                <w:rPr>
                  <w:rFonts w:ascii="微软雅黑" w:eastAsia="微软雅黑" w:hAnsi="微软雅黑" w:hint="eastAsia"/>
                </w:rPr>
                <w:t>2015</w:t>
              </w:r>
              <w:r>
                <w:rPr>
                  <w:rFonts w:ascii="微软雅黑" w:eastAsia="微软雅黑" w:hAnsi="微软雅黑"/>
                </w:rPr>
                <w:t>-11-10</w:t>
              </w:r>
            </w:ins>
          </w:p>
          <w:p w:rsidR="00523BD4" w:rsidRDefault="002972CB">
            <w:pPr>
              <w:rPr>
                <w:ins w:id="5" w:author="陈涛" w:date="2015-11-12T16:25:00Z"/>
                <w:rFonts w:ascii="微软雅黑" w:eastAsia="微软雅黑" w:hAnsi="微软雅黑"/>
              </w:rPr>
            </w:pPr>
            <w:ins w:id="6" w:author="黄胜" w:date="2015-11-11T13:21:00Z">
              <w:r>
                <w:rPr>
                  <w:rFonts w:ascii="微软雅黑" w:eastAsia="微软雅黑" w:hAnsi="微软雅黑"/>
                </w:rPr>
                <w:t>2015-11-11</w:t>
              </w:r>
            </w:ins>
          </w:p>
          <w:p w:rsidR="00523BD4" w:rsidRDefault="00523BD4">
            <w:pPr>
              <w:rPr>
                <w:ins w:id="7" w:author="陈涛" w:date="2015-11-12T16:25:00Z"/>
                <w:rFonts w:ascii="微软雅黑" w:eastAsia="微软雅黑" w:hAnsi="微软雅黑"/>
              </w:rPr>
            </w:pPr>
          </w:p>
          <w:p w:rsidR="00523BD4" w:rsidRDefault="00523BD4">
            <w:pPr>
              <w:rPr>
                <w:ins w:id="8" w:author="陈涛" w:date="2015-11-12T16:25:00Z"/>
                <w:rFonts w:ascii="微软雅黑" w:eastAsia="微软雅黑" w:hAnsi="微软雅黑"/>
              </w:rPr>
            </w:pPr>
          </w:p>
          <w:p w:rsidR="00523BD4" w:rsidRDefault="002972CB">
            <w:pPr>
              <w:rPr>
                <w:ins w:id="9" w:author="陈涛" w:date="2015-11-15T20:10:00Z"/>
                <w:rFonts w:ascii="微软雅黑" w:eastAsia="微软雅黑" w:hAnsi="微软雅黑"/>
              </w:rPr>
            </w:pPr>
            <w:ins w:id="10" w:author="陈涛" w:date="2015-11-12T16:25:00Z">
              <w:r>
                <w:rPr>
                  <w:rFonts w:ascii="微软雅黑" w:eastAsia="微软雅黑" w:hAnsi="微软雅黑"/>
                </w:rPr>
                <w:t>2015-11-12</w:t>
              </w:r>
            </w:ins>
          </w:p>
          <w:p w:rsidR="00523BD4" w:rsidRDefault="002972CB">
            <w:pPr>
              <w:rPr>
                <w:ins w:id="11" w:author="陈涛" w:date="2015-11-10T16:38:00Z"/>
                <w:rFonts w:ascii="微软雅黑" w:eastAsia="微软雅黑" w:hAnsi="微软雅黑"/>
              </w:rPr>
            </w:pPr>
            <w:ins w:id="12" w:author="陈涛" w:date="2015-11-15T20:10:00Z">
              <w:r>
                <w:rPr>
                  <w:rFonts w:ascii="微软雅黑" w:eastAsia="微软雅黑" w:hAnsi="微软雅黑"/>
                </w:rPr>
                <w:t>2015-11-15</w:t>
              </w:r>
            </w:ins>
          </w:p>
        </w:tc>
        <w:tc>
          <w:tcPr>
            <w:tcW w:w="851" w:type="dxa"/>
          </w:tcPr>
          <w:p w:rsidR="00523BD4" w:rsidRDefault="002972CB">
            <w:pPr>
              <w:rPr>
                <w:ins w:id="13" w:author="陈涛" w:date="2015-11-10T16:38:00Z"/>
                <w:rFonts w:ascii="微软雅黑" w:eastAsia="微软雅黑" w:hAnsi="微软雅黑"/>
              </w:rPr>
            </w:pPr>
            <w:ins w:id="14" w:author="陈涛" w:date="2015-11-10T16:42:00Z">
              <w:r>
                <w:rPr>
                  <w:rFonts w:ascii="微软雅黑" w:eastAsia="微软雅黑" w:hAnsi="微软雅黑" w:hint="eastAsia"/>
                </w:rPr>
                <w:t>V1.6</w:t>
              </w:r>
            </w:ins>
          </w:p>
        </w:tc>
        <w:tc>
          <w:tcPr>
            <w:tcW w:w="3827" w:type="dxa"/>
          </w:tcPr>
          <w:p w:rsidR="00523BD4" w:rsidRDefault="002972CB">
            <w:pPr>
              <w:rPr>
                <w:ins w:id="15" w:author="黄胜" w:date="2015-11-11T13:21:00Z"/>
                <w:rFonts w:ascii="微软雅黑" w:eastAsia="微软雅黑" w:hAnsi="微软雅黑"/>
              </w:rPr>
            </w:pPr>
            <w:ins w:id="16" w:author="陈涛" w:date="2015-11-10T16:42:00Z">
              <w:r>
                <w:rPr>
                  <w:rFonts w:ascii="微软雅黑" w:eastAsia="微软雅黑" w:hAnsi="微软雅黑" w:hint="eastAsia"/>
                </w:rPr>
                <w:t>提现</w:t>
              </w:r>
            </w:ins>
          </w:p>
          <w:p w:rsidR="00523BD4" w:rsidRDefault="002972CB">
            <w:pPr>
              <w:rPr>
                <w:ins w:id="17" w:author="黄胜" w:date="2015-11-11T13:22:00Z"/>
                <w:rFonts w:ascii="微软雅黑" w:eastAsia="微软雅黑" w:hAnsi="微软雅黑"/>
              </w:rPr>
            </w:pPr>
            <w:ins w:id="18" w:author="黄胜" w:date="2015-11-11T13:21:00Z">
              <w:r>
                <w:rPr>
                  <w:rFonts w:ascii="微软雅黑" w:eastAsia="微软雅黑" w:hAnsi="微软雅黑" w:hint="eastAsia"/>
                </w:rPr>
                <w:t>修改</w:t>
              </w:r>
              <w:r>
                <w:rPr>
                  <w:rFonts w:ascii="微软雅黑" w:eastAsia="微软雅黑" w:hAnsi="微软雅黑"/>
                </w:rPr>
                <w:t>绑定银行卡接口</w:t>
              </w:r>
              <w:r>
                <w:rPr>
                  <w:rFonts w:ascii="微软雅黑" w:eastAsia="微软雅黑" w:hAnsi="微软雅黑" w:hint="eastAsia"/>
                </w:rPr>
                <w:t xml:space="preserve"> </w:t>
              </w:r>
            </w:ins>
          </w:p>
          <w:p w:rsidR="00523BD4" w:rsidRDefault="002972CB">
            <w:pPr>
              <w:rPr>
                <w:ins w:id="19" w:author="黄胜" w:date="2015-11-11T13:22:00Z"/>
                <w:rFonts w:ascii="微软雅黑" w:eastAsia="微软雅黑" w:hAnsi="微软雅黑"/>
              </w:rPr>
            </w:pPr>
            <w:ins w:id="20" w:author="黄胜" w:date="2015-11-11T13:22:00Z">
              <w:r>
                <w:rPr>
                  <w:rFonts w:ascii="微软雅黑" w:eastAsia="微软雅黑" w:hAnsi="微软雅黑" w:hint="eastAsia"/>
                </w:rPr>
                <w:t>修改</w:t>
              </w:r>
            </w:ins>
            <w:ins w:id="21" w:author="黄胜" w:date="2015-11-11T13:21:00Z">
              <w:r>
                <w:rPr>
                  <w:rFonts w:ascii="微软雅黑" w:eastAsia="微软雅黑" w:hAnsi="微软雅黑" w:hint="eastAsia"/>
                </w:rPr>
                <w:t>支持</w:t>
              </w:r>
              <w:r>
                <w:rPr>
                  <w:rFonts w:ascii="微软雅黑" w:eastAsia="微软雅黑" w:hAnsi="微软雅黑"/>
                </w:rPr>
                <w:t>绑定银行卡接口</w:t>
              </w:r>
              <w:r>
                <w:rPr>
                  <w:rFonts w:ascii="微软雅黑" w:eastAsia="微软雅黑" w:hAnsi="微软雅黑" w:hint="eastAsia"/>
                </w:rPr>
                <w:t xml:space="preserve">  </w:t>
              </w:r>
            </w:ins>
          </w:p>
          <w:p w:rsidR="00523BD4" w:rsidRDefault="002972CB">
            <w:pPr>
              <w:rPr>
                <w:ins w:id="22" w:author="陈涛" w:date="2015-11-12T16:25:00Z"/>
                <w:rFonts w:ascii="微软雅黑" w:eastAsia="微软雅黑" w:hAnsi="微软雅黑"/>
              </w:rPr>
            </w:pPr>
            <w:ins w:id="23" w:author="黄胜" w:date="2015-11-11T13:21:00Z">
              <w:r>
                <w:rPr>
                  <w:rFonts w:ascii="微软雅黑" w:eastAsia="微软雅黑" w:hAnsi="微软雅黑" w:hint="eastAsia"/>
                </w:rPr>
                <w:t>新增</w:t>
              </w:r>
              <w:r>
                <w:rPr>
                  <w:rFonts w:ascii="微软雅黑" w:eastAsia="微软雅黑" w:hAnsi="微软雅黑"/>
                </w:rPr>
                <w:t>下载银行</w:t>
              </w:r>
            </w:ins>
            <w:ins w:id="24" w:author="黄胜" w:date="2015-11-11T13:22:00Z">
              <w:r>
                <w:rPr>
                  <w:rFonts w:ascii="微软雅黑" w:eastAsia="微软雅黑" w:hAnsi="微软雅黑"/>
                </w:rPr>
                <w:t>图片接口</w:t>
              </w:r>
            </w:ins>
          </w:p>
          <w:p w:rsidR="00523BD4" w:rsidRDefault="002972CB">
            <w:pPr>
              <w:rPr>
                <w:ins w:id="25" w:author="陈涛" w:date="2015-11-15T20:10:00Z"/>
                <w:rFonts w:ascii="微软雅黑" w:eastAsia="微软雅黑" w:hAnsi="微软雅黑"/>
              </w:rPr>
            </w:pPr>
            <w:ins w:id="26" w:author="陈涛" w:date="2015-11-12T16:25:00Z">
              <w:r>
                <w:rPr>
                  <w:rFonts w:ascii="微软雅黑" w:eastAsia="微软雅黑" w:hAnsi="微软雅黑" w:hint="eastAsia"/>
                </w:rPr>
                <w:t>车辆</w:t>
              </w:r>
            </w:ins>
            <w:ins w:id="27" w:author="陈涛" w:date="2015-11-12T16:26:00Z">
              <w:r>
                <w:rPr>
                  <w:rFonts w:ascii="微软雅黑" w:eastAsia="微软雅黑" w:hAnsi="微软雅黑" w:hint="eastAsia"/>
                </w:rPr>
                <w:t>列表和车辆详情添加车辆图标信息</w:t>
              </w:r>
            </w:ins>
          </w:p>
          <w:p w:rsidR="00523BD4" w:rsidRDefault="002972CB">
            <w:pPr>
              <w:rPr>
                <w:ins w:id="28" w:author="陈涛" w:date="2015-11-10T16:38:00Z"/>
                <w:rFonts w:ascii="微软雅黑" w:eastAsia="微软雅黑" w:hAnsi="微软雅黑"/>
              </w:rPr>
            </w:pPr>
            <w:ins w:id="29" w:author="陈涛" w:date="2015-11-15T20:10:00Z">
              <w:r>
                <w:rPr>
                  <w:rFonts w:ascii="微软雅黑" w:eastAsia="微软雅黑" w:hAnsi="微软雅黑" w:hint="eastAsia"/>
                </w:rPr>
                <w:t>查询派送人信息</w:t>
              </w:r>
            </w:ins>
          </w:p>
        </w:tc>
        <w:tc>
          <w:tcPr>
            <w:tcW w:w="1276" w:type="dxa"/>
          </w:tcPr>
          <w:p w:rsidR="00523BD4" w:rsidRDefault="002972CB">
            <w:pPr>
              <w:rPr>
                <w:ins w:id="30" w:author="黄胜" w:date="2015-11-11T13:21:00Z"/>
                <w:rFonts w:ascii="微软雅黑" w:eastAsia="微软雅黑" w:hAnsi="微软雅黑"/>
              </w:rPr>
            </w:pPr>
            <w:ins w:id="31" w:author="陈涛" w:date="2015-11-10T16:42:00Z">
              <w:r>
                <w:rPr>
                  <w:rFonts w:ascii="微软雅黑" w:eastAsia="微软雅黑" w:hAnsi="微软雅黑" w:hint="eastAsia"/>
                </w:rPr>
                <w:t>陈涛</w:t>
              </w:r>
            </w:ins>
          </w:p>
          <w:p w:rsidR="00523BD4" w:rsidRDefault="002972CB">
            <w:pPr>
              <w:rPr>
                <w:ins w:id="32" w:author="陈涛" w:date="2015-11-12T16:26:00Z"/>
                <w:rFonts w:ascii="微软雅黑" w:eastAsia="微软雅黑" w:hAnsi="微软雅黑"/>
              </w:rPr>
            </w:pPr>
            <w:ins w:id="33" w:author="黄胜" w:date="2015-11-11T13:22:00Z">
              <w:r>
                <w:rPr>
                  <w:rFonts w:ascii="微软雅黑" w:eastAsia="微软雅黑" w:hAnsi="微软雅黑" w:hint="eastAsia"/>
                </w:rPr>
                <w:t>黄胜</w:t>
              </w:r>
            </w:ins>
          </w:p>
          <w:p w:rsidR="00523BD4" w:rsidRDefault="00523BD4">
            <w:pPr>
              <w:rPr>
                <w:ins w:id="34" w:author="陈涛" w:date="2015-11-12T16:26:00Z"/>
                <w:rFonts w:ascii="微软雅黑" w:eastAsia="微软雅黑" w:hAnsi="微软雅黑"/>
              </w:rPr>
            </w:pPr>
          </w:p>
          <w:p w:rsidR="00523BD4" w:rsidRDefault="00523BD4">
            <w:pPr>
              <w:rPr>
                <w:ins w:id="35" w:author="陈涛" w:date="2015-11-12T16:26:00Z"/>
                <w:rFonts w:ascii="微软雅黑" w:eastAsia="微软雅黑" w:hAnsi="微软雅黑"/>
              </w:rPr>
            </w:pPr>
          </w:p>
          <w:p w:rsidR="00523BD4" w:rsidRDefault="002972CB">
            <w:pPr>
              <w:rPr>
                <w:ins w:id="36" w:author="陈涛" w:date="2015-11-10T16:38:00Z"/>
                <w:rFonts w:ascii="微软雅黑" w:eastAsia="微软雅黑" w:hAnsi="微软雅黑"/>
              </w:rPr>
            </w:pPr>
            <w:ins w:id="37" w:author="陈涛" w:date="2015-11-12T16:26:00Z">
              <w:r>
                <w:rPr>
                  <w:rFonts w:ascii="微软雅黑" w:eastAsia="微软雅黑" w:hAnsi="微软雅黑" w:hint="eastAsia"/>
                </w:rPr>
                <w:t>陈涛</w:t>
              </w:r>
            </w:ins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t>注册</w:t>
      </w:r>
      <w:r>
        <w:rPr>
          <w:rFonts w:hint="eastAsia"/>
        </w:rPr>
        <w:t>接口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/sanlong/user/</w:t>
            </w:r>
            <w:r>
              <w:t>register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{“header”:{“dvlpId”:””, “token”:””}, “params”:{"mobileNo":"", "</w:t>
            </w:r>
            <w:r>
              <w:t>verificationCode":"", "password":"", "confirmPassword":""}}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“header”:{"status”: 0,</w:t>
            </w:r>
            <w:r>
              <w:rPr>
                <w:rFonts w:hint="eastAsia"/>
              </w:rPr>
              <w:t xml:space="preserve">   "</w:t>
            </w:r>
            <w:r>
              <w:t>msg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注册成功</w:t>
            </w:r>
            <w:r>
              <w:rPr>
                <w:rFonts w:hint="eastAsia"/>
              </w:rPr>
              <w:t>"</w:t>
            </w:r>
            <w:r>
              <w:t>}</w:t>
            </w:r>
            <w:r>
              <w:rPr>
                <w:rFonts w:hint="eastAsia"/>
              </w:rPr>
              <w:t>,</w:t>
            </w:r>
          </w:p>
          <w:p w:rsidR="00523BD4" w:rsidRDefault="002972CB">
            <w:r>
              <w:t xml:space="preserve">   "data": {</w:t>
            </w:r>
          </w:p>
          <w:p w:rsidR="00523BD4" w:rsidRDefault="002972CB">
            <w:r>
              <w:t xml:space="preserve">      "mobileNo": "13512768679",</w:t>
            </w:r>
          </w:p>
          <w:p w:rsidR="00523BD4" w:rsidRDefault="002972CB">
            <w:r>
              <w:t xml:space="preserve">      </w:t>
            </w:r>
          </w:p>
          <w:p w:rsidR="00523BD4" w:rsidRDefault="002972CB">
            <w:r>
              <w:t xml:space="preserve">   }</w:t>
            </w:r>
          </w:p>
          <w:p w:rsidR="00523BD4" w:rsidRDefault="002972CB">
            <w:r>
              <w:t>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23BD4">
        <w:tc>
          <w:tcPr>
            <w:tcW w:w="4148" w:type="dxa"/>
          </w:tcPr>
          <w:p w:rsidR="00523BD4" w:rsidRDefault="002972CB">
            <w:r>
              <w:t>dvlpId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token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m</w:t>
            </w:r>
            <w:r>
              <w:rPr>
                <w:rFonts w:hint="eastAsia"/>
              </w:rPr>
              <w:t>obile</w:t>
            </w:r>
            <w:r>
              <w:t>No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手机号码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verificationCode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验证码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密码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confirm</w:t>
            </w:r>
            <w:r>
              <w:t>Password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确认密码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lastRenderedPageBreak/>
        <w:t>返回参数说明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23BD4">
        <w:tc>
          <w:tcPr>
            <w:tcW w:w="4148" w:type="dxa"/>
          </w:tcPr>
          <w:p w:rsidR="00523BD4" w:rsidRDefault="002972CB">
            <w:r>
              <w:t>status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t>-1</w:t>
            </w:r>
            <w:r>
              <w:rPr>
                <w:rFonts w:hint="eastAsia"/>
              </w:rPr>
              <w:t>失败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status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返回的成功消息或者失败的原因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data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返回的具体数据</w:t>
            </w:r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登录接口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/sanlong/user/</w:t>
            </w:r>
            <w:r>
              <w:t>login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{“header”:{“dvlpId”:””, “token”:””}, “params”:{"loginId":"", "password":""}}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“header”:{"status": 0,</w:t>
            </w:r>
          </w:p>
          <w:p w:rsidR="00523BD4" w:rsidRDefault="002972CB">
            <w:r>
              <w:rPr>
                <w:rFonts w:hint="eastAsia"/>
              </w:rPr>
              <w:t xml:space="preserve">   "</w:t>
            </w:r>
            <w:r>
              <w:t>msg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"</w:t>
            </w:r>
            <w:r>
              <w:t>},</w:t>
            </w:r>
          </w:p>
          <w:p w:rsidR="00523BD4" w:rsidRDefault="002972CB">
            <w:r>
              <w:t xml:space="preserve">   </w:t>
            </w:r>
            <w:r>
              <w:rPr>
                <w:rFonts w:hint="eastAsia"/>
              </w:rPr>
              <w:t>"</w:t>
            </w:r>
            <w:r>
              <w:t>data</w:t>
            </w:r>
            <w:r>
              <w:rPr>
                <w:rFonts w:hint="eastAsia"/>
              </w:rPr>
              <w:t xml:space="preserve">": </w:t>
            </w:r>
            <w:r>
              <w:t>{</w:t>
            </w:r>
          </w:p>
          <w:p w:rsidR="00523BD4" w:rsidRDefault="002972CB">
            <w:r>
              <w:rPr>
                <w:rFonts w:hint="eastAsia"/>
              </w:rPr>
              <w:t xml:space="preserve">      </w:t>
            </w:r>
            <w:r>
              <w:t xml:space="preserve"> ”loginId“</w:t>
            </w:r>
            <w:r>
              <w:rPr>
                <w:rFonts w:hint="eastAsia"/>
              </w:rPr>
              <w:t xml:space="preserve">: </w:t>
            </w:r>
            <w:r>
              <w:t>“”,</w:t>
            </w:r>
          </w:p>
          <w:p w:rsidR="00523BD4" w:rsidRDefault="002972CB">
            <w:r>
              <w:t xml:space="preserve">      </w:t>
            </w:r>
            <w:r>
              <w:rPr>
                <w:rFonts w:ascii="Calibri" w:eastAsia="宋体" w:hAnsi="Calibri" w:cs="Times New Roman" w:hint="eastAsia"/>
              </w:rPr>
              <w:t>usermd5</w:t>
            </w:r>
            <w:r>
              <w:rPr>
                <w:rFonts w:ascii="Calibri" w:eastAsia="宋体" w:hAnsi="Calibri" w:cs="Times New Roman"/>
              </w:rPr>
              <w:t>:””</w:t>
            </w:r>
          </w:p>
          <w:p w:rsidR="00523BD4" w:rsidRDefault="002972CB">
            <w:pPr>
              <w:ind w:firstLineChars="150" w:firstLine="315"/>
            </w:pPr>
            <w:r>
              <w:t>}</w:t>
            </w:r>
          </w:p>
          <w:p w:rsidR="00523BD4" w:rsidRDefault="002972CB"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523BD4"/>
        </w:tc>
        <w:tc>
          <w:tcPr>
            <w:tcW w:w="7025" w:type="dxa"/>
          </w:tcPr>
          <w:p w:rsidR="00523BD4" w:rsidRDefault="00523BD4"/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重置密码接口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/sanlong/user/</w:t>
            </w:r>
            <w:r>
              <w:t>forgetPwd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{“header”:{“dvlpId”:””, “token”:””}, “params”: {"mobileNo":"","verificationCode":"","password":"","confirmPassword":"</w:t>
            </w:r>
            <w:r>
              <w:t>"}}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“header”:{"status": 0,</w:t>
            </w:r>
          </w:p>
          <w:p w:rsidR="00523BD4" w:rsidRDefault="002972CB">
            <w:r>
              <w:rPr>
                <w:rFonts w:hint="eastAsia"/>
              </w:rPr>
              <w:t xml:space="preserve">   "</w:t>
            </w:r>
            <w:r>
              <w:t>msg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重置密码成功</w:t>
            </w:r>
            <w:r>
              <w:rPr>
                <w:rFonts w:hint="eastAsia"/>
              </w:rPr>
              <w:t>"</w:t>
            </w:r>
            <w:r>
              <w:t>},</w:t>
            </w:r>
          </w:p>
          <w:p w:rsidR="00523BD4" w:rsidRDefault="002972CB">
            <w:r>
              <w:rPr>
                <w:rFonts w:hint="eastAsia"/>
              </w:rPr>
              <w:t xml:space="preserve">   </w:t>
            </w:r>
            <w:r>
              <w:t>“data”:{</w:t>
            </w:r>
          </w:p>
          <w:p w:rsidR="00523BD4" w:rsidRDefault="002972CB">
            <w:r>
              <w:rPr>
                <w:rFonts w:hint="eastAsia"/>
              </w:rPr>
              <w:t xml:space="preserve">         </w:t>
            </w:r>
            <w:r>
              <w:t>“loginId”:””</w:t>
            </w:r>
          </w:p>
          <w:p w:rsidR="00523BD4" w:rsidRDefault="002972CB">
            <w:pPr>
              <w:ind w:firstLineChars="200" w:firstLine="420"/>
            </w:pPr>
            <w:r>
              <w:t>}</w:t>
            </w:r>
          </w:p>
          <w:p w:rsidR="00523BD4" w:rsidRDefault="002972CB">
            <w:r>
              <w:t>}</w:t>
            </w:r>
          </w:p>
        </w:tc>
      </w:tr>
    </w:tbl>
    <w:p w:rsidR="00523BD4" w:rsidRDefault="00523BD4"/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发送验证</w:t>
      </w:r>
      <w:r>
        <w:t>码接口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/sanlong/user/</w:t>
            </w:r>
            <w:r>
              <w:t>sendSMS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{“header”:{“dvlpId”:””, “token”:””}, “params”:{"mobileNo":"",”type”:1}}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“header”{"</w:t>
            </w:r>
            <w:r>
              <w:t>status": 0,</w:t>
            </w:r>
          </w:p>
          <w:p w:rsidR="00523BD4" w:rsidRDefault="002972CB">
            <w:r>
              <w:rPr>
                <w:rFonts w:hint="eastAsia"/>
              </w:rPr>
              <w:lastRenderedPageBreak/>
              <w:t xml:space="preserve">   "</w:t>
            </w:r>
            <w:r>
              <w:t>msg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短信</w:t>
            </w:r>
            <w:r>
              <w:t>发送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>,}</w:t>
            </w:r>
          </w:p>
          <w:p w:rsidR="00523BD4" w:rsidRDefault="002972CB">
            <w:r>
              <w:rPr>
                <w:rFonts w:hint="eastAsia"/>
              </w:rPr>
              <w:t xml:space="preserve">   </w:t>
            </w:r>
            <w:r>
              <w:t>“data”:{</w:t>
            </w:r>
          </w:p>
          <w:p w:rsidR="00523BD4" w:rsidRDefault="002972CB">
            <w:r>
              <w:rPr>
                <w:rFonts w:hint="eastAsia"/>
              </w:rPr>
              <w:t xml:space="preserve">         </w:t>
            </w:r>
            <w:r>
              <w:t>“messageCode”:””</w:t>
            </w:r>
          </w:p>
          <w:p w:rsidR="00523BD4" w:rsidRDefault="002972CB">
            <w:pPr>
              <w:ind w:firstLineChars="250" w:firstLine="525"/>
            </w:pPr>
            <w:r>
              <w:t>}</w:t>
            </w:r>
          </w:p>
          <w:p w:rsidR="00523BD4" w:rsidRDefault="002972CB">
            <w:r>
              <w:t>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23BD4">
        <w:tc>
          <w:tcPr>
            <w:tcW w:w="4148" w:type="dxa"/>
          </w:tcPr>
          <w:p w:rsidR="00523BD4" w:rsidRDefault="002972CB">
            <w:r>
              <w:t>mobileNo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type</w:t>
            </w:r>
          </w:p>
        </w:tc>
        <w:tc>
          <w:tcPr>
            <w:tcW w:w="4148" w:type="dxa"/>
          </w:tcPr>
          <w:p w:rsidR="00523BD4" w:rsidRDefault="002972CB">
            <w:r>
              <w:t>发送短信的类型</w:t>
            </w:r>
            <w:r>
              <w:t xml:space="preserve">,1 </w:t>
            </w:r>
            <w:r>
              <w:t>注册，</w:t>
            </w:r>
            <w:r>
              <w:t xml:space="preserve">2 </w:t>
            </w:r>
            <w:r>
              <w:t>找回密码，</w:t>
            </w:r>
            <w:r>
              <w:t>3</w:t>
            </w:r>
            <w:r>
              <w:t>提现，</w:t>
            </w:r>
            <w:r>
              <w:t>4</w:t>
            </w:r>
            <w:r>
              <w:t>绑定银行卡，</w:t>
            </w:r>
            <w:r>
              <w:t>5</w:t>
            </w:r>
            <w:r>
              <w:t>修改银行卡</w:t>
            </w:r>
            <w:ins w:id="38" w:author="Administrator" w:date="2016-04-05T14:52:00Z"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>6</w:t>
              </w:r>
            </w:ins>
            <w:ins w:id="39" w:author="Administrator" w:date="2016-04-13T19:42:00Z">
              <w:r>
                <w:rPr>
                  <w:rFonts w:hint="eastAsia"/>
                </w:rPr>
                <w:t>验证当前手机号</w:t>
              </w:r>
            </w:ins>
            <w:ins w:id="40" w:author="Administrator" w:date="2016-04-14T15:11:00Z">
              <w:r>
                <w:rPr>
                  <w:rFonts w:hint="eastAsia"/>
                </w:rPr>
                <w:t>（此类型为通用类型）</w:t>
              </w:r>
            </w:ins>
            <w:ins w:id="41" w:author="Administrator" w:date="2016-04-13T19:42:00Z"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>7</w:t>
              </w:r>
              <w:r>
                <w:rPr>
                  <w:rFonts w:hint="eastAsia"/>
                </w:rPr>
                <w:t>修改手机号</w:t>
              </w:r>
            </w:ins>
          </w:p>
        </w:tc>
      </w:tr>
    </w:tbl>
    <w:p w:rsidR="00523BD4" w:rsidRDefault="00523BD4"/>
    <w:p w:rsidR="00523BD4" w:rsidRDefault="002972CB">
      <w:r>
        <w:rPr>
          <w:rFonts w:hint="eastAsia"/>
        </w:rPr>
        <w:t>响应的参数说明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08"/>
        <w:gridCol w:w="4288"/>
      </w:tblGrid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r>
              <w:t>messageCode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r>
              <w:rPr>
                <w:rFonts w:hint="eastAsia"/>
              </w:rPr>
              <w:t>短信中的验证码</w:t>
            </w:r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获取车辆列表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gps</w:t>
            </w:r>
            <w:r>
              <w:rPr>
                <w:rFonts w:hint="eastAsia"/>
              </w:rPr>
              <w:t>/</w:t>
            </w:r>
            <w:r>
              <w:t>getCarList</w:t>
            </w:r>
          </w:p>
        </w:tc>
      </w:tr>
      <w:tr w:rsidR="00523BD4">
        <w:tc>
          <w:tcPr>
            <w:tcW w:w="1413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6883" w:type="dxa"/>
          </w:tcPr>
          <w:p w:rsidR="00523BD4" w:rsidRDefault="002972CB">
            <w:r>
              <w:t>{“header”:{“dvlpId”:””, “token”:””, “loginId”:””}, “params”:{ "direction":"", "pageNo":1, "pageSize":30</w:t>
            </w:r>
            <w:r>
              <w:rPr>
                <w:rFonts w:hint="eastAsia"/>
              </w:rPr>
              <w:t>,</w:t>
            </w:r>
            <w:r>
              <w:t xml:space="preserve"> ”parentId“:””, “sortField“:””, “searchBy“:””, “</w:t>
            </w:r>
            <w:r>
              <w:rPr>
                <w:rFonts w:ascii="Calibri" w:eastAsia="宋体" w:hAnsi="Calibri" w:cs="Times New Roman" w:hint="eastAsia"/>
              </w:rPr>
              <w:t>usermd5</w:t>
            </w:r>
            <w:r>
              <w:rPr>
                <w:rFonts w:ascii="Calibri" w:eastAsia="宋体" w:hAnsi="Calibri" w:cs="Times New Roman"/>
              </w:rPr>
              <w:t>”: “”}}</w:t>
            </w:r>
          </w:p>
        </w:tc>
      </w:tr>
      <w:tr w:rsidR="00523BD4">
        <w:tc>
          <w:tcPr>
            <w:tcW w:w="1413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6883" w:type="dxa"/>
          </w:tcPr>
          <w:p w:rsidR="00523BD4" w:rsidRDefault="00523BD4">
            <w:pPr>
              <w:rPr>
                <w:del w:id="42" w:author="陈涛" w:date="2015-11-12T16:23:00Z"/>
              </w:rPr>
            </w:pPr>
          </w:p>
          <w:p w:rsidR="00523BD4" w:rsidRDefault="00523BD4">
            <w:pPr>
              <w:rPr>
                <w:del w:id="43" w:author="陈涛" w:date="2015-11-12T16:23:00Z"/>
              </w:rPr>
            </w:pPr>
          </w:p>
          <w:p w:rsidR="00523BD4" w:rsidRDefault="002972CB">
            <w:pPr>
              <w:rPr>
                <w:del w:id="44" w:author="陈涛" w:date="2015-11-12T16:23:00Z"/>
              </w:rPr>
            </w:pPr>
            <w:del w:id="45" w:author="陈涛" w:date="2015-11-12T16:23:00Z">
              <w:r>
                <w:rPr>
                  <w:rFonts w:hint="eastAsia"/>
                </w:rPr>
                <w:delText>{</w:delText>
              </w:r>
            </w:del>
          </w:p>
          <w:p w:rsidR="00523BD4" w:rsidRDefault="002972CB">
            <w:pPr>
              <w:ind w:firstLineChars="50" w:firstLine="105"/>
              <w:rPr>
                <w:del w:id="46" w:author="陈涛" w:date="2015-11-12T16:23:00Z"/>
              </w:rPr>
            </w:pPr>
            <w:del w:id="47" w:author="陈涛" w:date="2015-11-12T16:23:00Z">
              <w:r>
                <w:rPr>
                  <w:rFonts w:hint="eastAsia"/>
                </w:rPr>
                <w:delText>"header":{</w:delText>
              </w:r>
            </w:del>
          </w:p>
          <w:p w:rsidR="00523BD4" w:rsidRDefault="002972CB">
            <w:pPr>
              <w:ind w:firstLineChars="450" w:firstLine="945"/>
              <w:rPr>
                <w:del w:id="48" w:author="陈涛" w:date="2015-11-12T16:23:00Z"/>
              </w:rPr>
            </w:pPr>
            <w:del w:id="49" w:author="陈涛" w:date="2015-11-12T16:23:00Z">
              <w:r>
                <w:rPr>
                  <w:rFonts w:hint="eastAsia"/>
                </w:rPr>
                <w:delText>"status":0,</w:delText>
              </w:r>
            </w:del>
          </w:p>
          <w:p w:rsidR="00523BD4" w:rsidRDefault="002972CB">
            <w:pPr>
              <w:ind w:firstLineChars="450" w:firstLine="945"/>
              <w:rPr>
                <w:del w:id="50" w:author="陈涛" w:date="2015-11-12T16:23:00Z"/>
              </w:rPr>
            </w:pPr>
            <w:del w:id="51" w:author="陈涛" w:date="2015-11-12T16:23:00Z">
              <w:r>
                <w:rPr>
                  <w:rFonts w:hint="eastAsia"/>
                </w:rPr>
                <w:delText>"msg":"</w:delText>
              </w:r>
              <w:r>
                <w:rPr>
                  <w:rFonts w:hint="eastAsia"/>
                </w:rPr>
                <w:delText>获取车辆数据成功</w:delText>
              </w:r>
              <w:r>
                <w:rPr>
                  <w:rFonts w:hint="eastAsia"/>
                </w:rPr>
                <w:delText>",</w:delText>
              </w:r>
              <w:r>
                <w:delText xml:space="preserve"> </w:delText>
              </w:r>
            </w:del>
          </w:p>
          <w:p w:rsidR="00523BD4" w:rsidRDefault="002972CB">
            <w:pPr>
              <w:ind w:firstLineChars="450" w:firstLine="945"/>
              <w:rPr>
                <w:del w:id="52" w:author="陈涛" w:date="2015-11-12T16:23:00Z"/>
              </w:rPr>
            </w:pPr>
            <w:del w:id="53" w:author="陈涛" w:date="2015-11-12T16:23:00Z">
              <w:r>
                <w:rPr>
                  <w:rFonts w:hint="eastAsia"/>
                </w:rPr>
                <w:delText>"pageNo":1,</w:delText>
              </w:r>
              <w:r>
                <w:delText xml:space="preserve"> </w:delText>
              </w:r>
            </w:del>
          </w:p>
          <w:p w:rsidR="00523BD4" w:rsidRDefault="002972CB">
            <w:pPr>
              <w:ind w:firstLineChars="450" w:firstLine="945"/>
              <w:rPr>
                <w:del w:id="54" w:author="陈涛" w:date="2015-11-12T16:23:00Z"/>
              </w:rPr>
            </w:pPr>
            <w:del w:id="55" w:author="陈涛" w:date="2015-11-12T16:23:00Z">
              <w:r>
                <w:rPr>
                  <w:rFonts w:hint="eastAsia"/>
                </w:rPr>
                <w:delText>"</w:delText>
              </w:r>
              <w:r>
                <w:rPr>
                  <w:rFonts w:hint="eastAsia"/>
                </w:rPr>
                <w:delText>pageSize":30,</w:delText>
              </w:r>
              <w:r>
                <w:delText xml:space="preserve"> </w:delText>
              </w:r>
            </w:del>
          </w:p>
          <w:p w:rsidR="00523BD4" w:rsidRDefault="002972CB">
            <w:pPr>
              <w:ind w:firstLineChars="450" w:firstLine="945"/>
              <w:rPr>
                <w:del w:id="56" w:author="陈涛" w:date="2015-11-12T16:23:00Z"/>
              </w:rPr>
            </w:pPr>
            <w:del w:id="57" w:author="陈涛" w:date="2015-11-12T16:23:00Z">
              <w:r>
                <w:rPr>
                  <w:rFonts w:hint="eastAsia"/>
                </w:rPr>
                <w:delText>"totalRows":3,</w:delText>
              </w:r>
            </w:del>
          </w:p>
          <w:p w:rsidR="00523BD4" w:rsidRDefault="002972CB">
            <w:pPr>
              <w:ind w:firstLineChars="450" w:firstLine="945"/>
              <w:rPr>
                <w:del w:id="58" w:author="陈涛" w:date="2015-11-12T16:23:00Z"/>
              </w:rPr>
            </w:pPr>
            <w:del w:id="59" w:author="陈涛" w:date="2015-11-12T16:23:00Z">
              <w:r>
                <w:rPr>
                  <w:rFonts w:hint="eastAsia"/>
                </w:rPr>
                <w:delText>"totalPages":1</w:delText>
              </w:r>
            </w:del>
          </w:p>
          <w:p w:rsidR="00523BD4" w:rsidRDefault="002972CB">
            <w:pPr>
              <w:ind w:firstLineChars="450" w:firstLine="945"/>
              <w:rPr>
                <w:del w:id="60" w:author="陈涛" w:date="2015-11-12T16:23:00Z"/>
              </w:rPr>
            </w:pPr>
            <w:del w:id="61" w:author="陈涛" w:date="2015-11-12T16:23:00Z">
              <w:r>
                <w:rPr>
                  <w:rFonts w:hint="eastAsia"/>
                </w:rPr>
                <w:delText>},</w:delText>
              </w:r>
            </w:del>
          </w:p>
          <w:p w:rsidR="00523BD4" w:rsidRDefault="002972CB">
            <w:pPr>
              <w:ind w:firstLineChars="50" w:firstLine="105"/>
              <w:rPr>
                <w:del w:id="62" w:author="陈涛" w:date="2015-11-12T16:23:00Z"/>
              </w:rPr>
            </w:pPr>
            <w:del w:id="63" w:author="陈涛" w:date="2015-11-12T16:23:00Z">
              <w:r>
                <w:rPr>
                  <w:rFonts w:hint="eastAsia"/>
                </w:rPr>
                <w:delText>"datas":[{</w:delText>
              </w:r>
            </w:del>
          </w:p>
          <w:p w:rsidR="00523BD4" w:rsidRDefault="002972CB">
            <w:pPr>
              <w:ind w:firstLineChars="400" w:firstLine="840"/>
              <w:rPr>
                <w:del w:id="64" w:author="陈涛" w:date="2015-11-12T16:23:00Z"/>
              </w:rPr>
            </w:pPr>
            <w:del w:id="65" w:author="陈涛" w:date="2015-11-12T16:23:00Z">
              <w:r>
                <w:rPr>
                  <w:rFonts w:hint="eastAsia"/>
                </w:rPr>
                <w:delText>"hn":"</w:delText>
              </w:r>
              <w:r>
                <w:rPr>
                  <w:rFonts w:hint="eastAsia"/>
                </w:rPr>
                <w:delText>隆风清</w:delText>
              </w:r>
              <w:r>
                <w:rPr>
                  <w:rFonts w:hint="eastAsia"/>
                </w:rPr>
                <w:delText>",</w:delText>
              </w:r>
            </w:del>
          </w:p>
          <w:p w:rsidR="00523BD4" w:rsidRDefault="002972CB">
            <w:pPr>
              <w:ind w:firstLineChars="400" w:firstLine="840"/>
              <w:rPr>
                <w:del w:id="66" w:author="陈涛" w:date="2015-11-12T16:23:00Z"/>
              </w:rPr>
            </w:pPr>
            <w:del w:id="67" w:author="陈涛" w:date="2015-11-12T16:23:00Z">
              <w:r>
                <w:rPr>
                  <w:rFonts w:hint="eastAsia"/>
                </w:rPr>
                <w:delText>"obn":"</w:delText>
              </w:r>
              <w:r>
                <w:rPr>
                  <w:rFonts w:hint="eastAsia"/>
                </w:rPr>
                <w:delText>湘</w:delText>
              </w:r>
              <w:r>
                <w:rPr>
                  <w:rFonts w:hint="eastAsia"/>
                </w:rPr>
                <w:delText>A5004M","tt":0,"pi":"","ot":"",</w:delText>
              </w:r>
            </w:del>
          </w:p>
          <w:p w:rsidR="00523BD4" w:rsidRDefault="002972CB">
            <w:pPr>
              <w:ind w:firstLineChars="400" w:firstLine="840"/>
              <w:rPr>
                <w:del w:id="68" w:author="陈涛" w:date="2015-11-12T16:23:00Z"/>
              </w:rPr>
            </w:pPr>
            <w:del w:id="69" w:author="陈涛" w:date="2015-11-12T16:23:00Z">
              <w:r>
                <w:rPr>
                  <w:rFonts w:hint="eastAsia"/>
                </w:rPr>
                <w:delText>"otherValue":{"t":497872565,"v":401,"mt":1,"k":1,"m":0},</w:delText>
              </w:r>
            </w:del>
          </w:p>
          <w:p w:rsidR="00523BD4" w:rsidRDefault="002972CB">
            <w:pPr>
              <w:ind w:firstLineChars="400" w:firstLine="840"/>
              <w:rPr>
                <w:del w:id="70" w:author="陈涛" w:date="2015-11-12T16:23:00Z"/>
              </w:rPr>
            </w:pPr>
            <w:del w:id="71" w:author="陈涛" w:date="2015-11-12T16:23:00Z">
              <w:r>
                <w:rPr>
                  <w:rFonts w:hint="eastAsia"/>
                </w:rPr>
                <w:delText>"lo":112,"lt":28,"lx":12162,"ly":2272,"di":0,"sd":0,"al":0,</w:delText>
              </w:r>
            </w:del>
          </w:p>
          <w:p w:rsidR="00523BD4" w:rsidRDefault="002972CB">
            <w:pPr>
              <w:ind w:firstLineChars="400" w:firstLine="840"/>
              <w:rPr>
                <w:del w:id="72" w:author="陈涛" w:date="2015-11-12T16:23:00Z"/>
              </w:rPr>
            </w:pPr>
            <w:del w:id="73" w:author="陈涛" w:date="2015-11-12T16:23:00Z">
              <w:r>
                <w:rPr>
                  <w:rFonts w:hint="eastAsia"/>
                </w:rPr>
                <w:delText>"oid":348323,"gt"</w:delText>
              </w:r>
              <w:r>
                <w:rPr>
                  <w:rFonts w:hint="eastAsia"/>
                </w:rPr>
                <w:delText>:1444530963000,</w:delText>
              </w:r>
            </w:del>
          </w:p>
          <w:p w:rsidR="00523BD4" w:rsidRDefault="002972CB">
            <w:pPr>
              <w:ind w:firstLineChars="400" w:firstLine="840"/>
              <w:rPr>
                <w:del w:id="74" w:author="陈涛" w:date="2015-11-12T16:23:00Z"/>
              </w:rPr>
            </w:pPr>
            <w:del w:id="75" w:author="陈涛" w:date="2015-11-12T16:23:00Z">
              <w:r>
                <w:rPr>
                  <w:rFonts w:hint="eastAsia"/>
                </w:rPr>
                <w:delText>"rt":1444530974000,"mi":0,</w:delText>
              </w:r>
            </w:del>
          </w:p>
          <w:p w:rsidR="00523BD4" w:rsidRDefault="002972CB">
            <w:pPr>
              <w:ind w:firstLineChars="400" w:firstLine="840"/>
              <w:rPr>
                <w:del w:id="76" w:author="陈涛" w:date="2015-11-12T16:23:00Z"/>
              </w:rPr>
            </w:pPr>
            <w:del w:id="77" w:author="陈涛" w:date="2015-11-12T16:23:00Z">
              <w:r>
                <w:rPr>
                  <w:rFonts w:hint="eastAsia"/>
                </w:rPr>
                <w:delText>"sid":"15230304612",</w:delText>
              </w:r>
            </w:del>
          </w:p>
          <w:p w:rsidR="00523BD4" w:rsidRDefault="002972CB">
            <w:pPr>
              <w:ind w:firstLineChars="400" w:firstLine="840"/>
              <w:rPr>
                <w:del w:id="78" w:author="陈涛" w:date="2015-11-12T16:23:00Z"/>
              </w:rPr>
            </w:pPr>
            <w:del w:id="79" w:author="陈涛" w:date="2015-11-12T16:23:00Z">
              <w:r>
                <w:rPr>
                  <w:rFonts w:hint="eastAsia"/>
                </w:rPr>
                <w:delText>"mid":"4209501966",</w:delText>
              </w:r>
            </w:del>
          </w:p>
          <w:p w:rsidR="00523BD4" w:rsidRDefault="002972CB">
            <w:pPr>
              <w:ind w:firstLineChars="400" w:firstLine="840"/>
              <w:rPr>
                <w:del w:id="80" w:author="陈涛" w:date="2015-11-12T16:23:00Z"/>
              </w:rPr>
            </w:pPr>
            <w:del w:id="81" w:author="陈涛" w:date="2015-11-12T16:23:00Z">
              <w:r>
                <w:rPr>
                  <w:rFonts w:hint="eastAsia"/>
                </w:rPr>
                <w:lastRenderedPageBreak/>
                <w:delText>"hphone":"13347390001",</w:delText>
              </w:r>
            </w:del>
          </w:p>
          <w:p w:rsidR="00523BD4" w:rsidRDefault="002972CB">
            <w:pPr>
              <w:ind w:firstLineChars="400" w:firstLine="840"/>
              <w:rPr>
                <w:del w:id="82" w:author="陈涛" w:date="2015-11-12T16:23:00Z"/>
              </w:rPr>
            </w:pPr>
            <w:del w:id="83" w:author="陈涛" w:date="2015-11-12T16:23:00Z">
              <w:r>
                <w:rPr>
                  <w:rFonts w:hint="eastAsia"/>
                </w:rPr>
                <w:delText>"huser":"</w:delText>
              </w:r>
              <w:r>
                <w:rPr>
                  <w:rFonts w:hint="eastAsia"/>
                </w:rPr>
                <w:delText>隆风清</w:delText>
              </w:r>
              <w:r>
                <w:rPr>
                  <w:rFonts w:hint="eastAsia"/>
                </w:rPr>
                <w:delText>","mdtname":"TH",</w:delText>
              </w:r>
            </w:del>
          </w:p>
          <w:p w:rsidR="00523BD4" w:rsidRDefault="002972CB">
            <w:pPr>
              <w:ind w:firstLineChars="400" w:firstLine="840"/>
              <w:rPr>
                <w:del w:id="84" w:author="陈涛" w:date="2015-11-12T16:23:00Z"/>
              </w:rPr>
            </w:pPr>
            <w:del w:id="85" w:author="陈涛" w:date="2015-11-12T16:23:00Z">
              <w:r>
                <w:rPr>
                  <w:rFonts w:hint="eastAsia"/>
                </w:rPr>
                <w:delText>"ms":32770</w:delText>
              </w:r>
            </w:del>
          </w:p>
          <w:p w:rsidR="00523BD4" w:rsidRDefault="002972CB">
            <w:pPr>
              <w:ind w:firstLineChars="350" w:firstLine="735"/>
              <w:rPr>
                <w:del w:id="86" w:author="陈涛" w:date="2015-11-12T16:23:00Z"/>
              </w:rPr>
            </w:pPr>
            <w:del w:id="87" w:author="陈涛" w:date="2015-11-12T16:23:00Z">
              <w:r>
                <w:rPr>
                  <w:rFonts w:hint="eastAsia"/>
                </w:rPr>
                <w:delText>}]</w:delText>
              </w:r>
            </w:del>
          </w:p>
          <w:p w:rsidR="00523BD4" w:rsidRDefault="002972CB">
            <w:pPr>
              <w:rPr>
                <w:ins w:id="88" w:author="陈涛" w:date="2015-11-12T16:23:00Z"/>
              </w:rPr>
            </w:pPr>
            <w:del w:id="89" w:author="陈涛" w:date="2015-11-12T16:23:00Z">
              <w:r>
                <w:delText>}</w:delText>
              </w:r>
            </w:del>
          </w:p>
          <w:p w:rsidR="00523BD4" w:rsidRDefault="002972CB">
            <w:pPr>
              <w:rPr>
                <w:ins w:id="90" w:author="陈涛" w:date="2015-11-12T16:23:00Z"/>
              </w:rPr>
            </w:pPr>
            <w:ins w:id="91" w:author="陈涛" w:date="2015-11-12T16:23:00Z">
              <w:r>
                <w:t>{</w:t>
              </w:r>
            </w:ins>
          </w:p>
          <w:p w:rsidR="00523BD4" w:rsidRDefault="002972CB">
            <w:pPr>
              <w:rPr>
                <w:ins w:id="92" w:author="陈涛" w:date="2015-11-12T16:23:00Z"/>
              </w:rPr>
            </w:pPr>
            <w:ins w:id="93" w:author="陈涛" w:date="2015-11-12T16:23:00Z">
              <w:r>
                <w:t xml:space="preserve">    "header": {</w:t>
              </w:r>
            </w:ins>
          </w:p>
          <w:p w:rsidR="00523BD4" w:rsidRDefault="002972CB">
            <w:pPr>
              <w:rPr>
                <w:ins w:id="94" w:author="陈涛" w:date="2015-11-12T16:23:00Z"/>
              </w:rPr>
            </w:pPr>
            <w:ins w:id="95" w:author="陈涛" w:date="2015-11-12T16:23:00Z">
              <w:r>
                <w:t xml:space="preserve">        "status": 0,</w:t>
              </w:r>
            </w:ins>
          </w:p>
          <w:p w:rsidR="00523BD4" w:rsidRDefault="002972CB">
            <w:pPr>
              <w:rPr>
                <w:ins w:id="96" w:author="陈涛" w:date="2015-11-12T16:23:00Z"/>
              </w:rPr>
            </w:pPr>
            <w:ins w:id="97" w:author="陈涛" w:date="2015-11-12T16:23:00Z">
              <w:r>
                <w:rPr>
                  <w:rFonts w:hint="eastAsia"/>
                </w:rPr>
                <w:t xml:space="preserve">        "msg": "</w:t>
              </w:r>
              <w:r>
                <w:rPr>
                  <w:rFonts w:hint="eastAsia"/>
                </w:rPr>
                <w:t>获取车辆数据成功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98" w:author="陈涛" w:date="2015-11-12T16:23:00Z"/>
              </w:rPr>
            </w:pPr>
            <w:ins w:id="99" w:author="陈涛" w:date="2015-11-12T16:23:00Z">
              <w:r>
                <w:t xml:space="preserve">        "pageNo": 1,</w:t>
              </w:r>
            </w:ins>
          </w:p>
          <w:p w:rsidR="00523BD4" w:rsidRDefault="002972CB">
            <w:pPr>
              <w:rPr>
                <w:ins w:id="100" w:author="陈涛" w:date="2015-11-12T16:23:00Z"/>
              </w:rPr>
            </w:pPr>
            <w:ins w:id="101" w:author="陈涛" w:date="2015-11-12T16:23:00Z">
              <w:r>
                <w:t xml:space="preserve">        "pageSi</w:t>
              </w:r>
              <w:r>
                <w:t>ze": 30,</w:t>
              </w:r>
            </w:ins>
          </w:p>
          <w:p w:rsidR="00523BD4" w:rsidRDefault="002972CB">
            <w:pPr>
              <w:rPr>
                <w:ins w:id="102" w:author="陈涛" w:date="2015-11-12T16:23:00Z"/>
              </w:rPr>
            </w:pPr>
            <w:ins w:id="103" w:author="陈涛" w:date="2015-11-12T16:23:00Z">
              <w:r>
                <w:t xml:space="preserve">        "totalRows": 79,</w:t>
              </w:r>
            </w:ins>
          </w:p>
          <w:p w:rsidR="00523BD4" w:rsidRDefault="002972CB">
            <w:pPr>
              <w:rPr>
                <w:ins w:id="104" w:author="陈涛" w:date="2015-11-12T16:23:00Z"/>
              </w:rPr>
            </w:pPr>
            <w:ins w:id="105" w:author="陈涛" w:date="2015-11-12T16:23:00Z">
              <w:r>
                <w:t xml:space="preserve">        "totalPages": 3</w:t>
              </w:r>
            </w:ins>
          </w:p>
          <w:p w:rsidR="00523BD4" w:rsidRDefault="002972CB">
            <w:pPr>
              <w:rPr>
                <w:ins w:id="106" w:author="陈涛" w:date="2015-11-12T16:23:00Z"/>
              </w:rPr>
            </w:pPr>
            <w:ins w:id="107" w:author="陈涛" w:date="2015-11-12T16:23:00Z">
              <w:r>
                <w:t xml:space="preserve">    },</w:t>
              </w:r>
            </w:ins>
          </w:p>
          <w:p w:rsidR="00523BD4" w:rsidRDefault="002972CB">
            <w:pPr>
              <w:rPr>
                <w:ins w:id="108" w:author="陈涛" w:date="2015-11-12T16:23:00Z"/>
              </w:rPr>
            </w:pPr>
            <w:ins w:id="109" w:author="陈涛" w:date="2015-11-12T16:23:00Z">
              <w:r>
                <w:t xml:space="preserve">    "datas": [</w:t>
              </w:r>
            </w:ins>
          </w:p>
          <w:p w:rsidR="00523BD4" w:rsidRDefault="002972CB">
            <w:pPr>
              <w:rPr>
                <w:ins w:id="110" w:author="陈涛" w:date="2015-11-12T16:23:00Z"/>
              </w:rPr>
            </w:pPr>
            <w:ins w:id="111" w:author="陈涛" w:date="2015-11-12T16:23:00Z">
              <w:r>
                <w:t xml:space="preserve">        {</w:t>
              </w:r>
            </w:ins>
          </w:p>
          <w:p w:rsidR="00523BD4" w:rsidRDefault="002972CB">
            <w:pPr>
              <w:rPr>
                <w:ins w:id="112" w:author="陈涛" w:date="2015-11-12T16:23:00Z"/>
              </w:rPr>
            </w:pPr>
            <w:ins w:id="113" w:author="陈涛" w:date="2015-11-12T16:23:00Z">
              <w:r>
                <w:rPr>
                  <w:rFonts w:hint="eastAsia"/>
                </w:rPr>
                <w:t xml:space="preserve">            "hn": "</w:t>
              </w:r>
              <w:r>
                <w:rPr>
                  <w:rFonts w:hint="eastAsia"/>
                </w:rPr>
                <w:t>湘潭县移动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114" w:author="陈涛" w:date="2015-11-12T16:23:00Z"/>
              </w:rPr>
            </w:pPr>
            <w:ins w:id="115" w:author="陈涛" w:date="2015-11-12T16:23:00Z">
              <w:r>
                <w:t xml:space="preserve">            "obn": "51119404",</w:t>
              </w:r>
            </w:ins>
          </w:p>
          <w:p w:rsidR="00523BD4" w:rsidRDefault="002972CB">
            <w:pPr>
              <w:rPr>
                <w:ins w:id="116" w:author="陈涛" w:date="2015-11-12T16:23:00Z"/>
              </w:rPr>
            </w:pPr>
            <w:ins w:id="117" w:author="陈涛" w:date="2015-11-12T16:23:00Z">
              <w:r>
                <w:t xml:space="preserve">            "logo": 0,</w:t>
              </w:r>
            </w:ins>
          </w:p>
          <w:p w:rsidR="00523BD4" w:rsidRDefault="002972CB">
            <w:pPr>
              <w:rPr>
                <w:ins w:id="118" w:author="陈涛" w:date="2015-11-12T16:23:00Z"/>
              </w:rPr>
            </w:pPr>
            <w:ins w:id="119" w:author="陈涛" w:date="2015-11-12T16:23:00Z">
              <w:r>
                <w:t xml:space="preserve">            "tt": 1,</w:t>
              </w:r>
            </w:ins>
          </w:p>
          <w:p w:rsidR="00523BD4" w:rsidRDefault="002972CB">
            <w:pPr>
              <w:rPr>
                <w:ins w:id="120" w:author="陈涛" w:date="2015-11-12T16:23:00Z"/>
              </w:rPr>
            </w:pPr>
            <w:ins w:id="121" w:author="陈涛" w:date="2015-11-12T16:23:00Z">
              <w:r>
                <w:rPr>
                  <w:rFonts w:hint="eastAsia"/>
                </w:rPr>
                <w:t xml:space="preserve">            "pi": "</w:t>
              </w:r>
              <w:r>
                <w:rPr>
                  <w:rFonts w:hint="eastAsia"/>
                </w:rPr>
                <w:t>湖南省湘潭市湘潭县</w:t>
              </w:r>
              <w:r>
                <w:rPr>
                  <w:rFonts w:hint="eastAsia"/>
                </w:rPr>
                <w:t>X022,</w:t>
              </w:r>
              <w:r>
                <w:rPr>
                  <w:rFonts w:hint="eastAsia"/>
                </w:rPr>
                <w:t>新庄村东北</w:t>
              </w:r>
              <w:r>
                <w:rPr>
                  <w:rFonts w:hint="eastAsia"/>
                </w:rPr>
                <w:t>298</w:t>
              </w:r>
              <w:r>
                <w:rPr>
                  <w:rFonts w:hint="eastAsia"/>
                </w:rPr>
                <w:t>米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122" w:author="陈涛" w:date="2015-11-12T16:23:00Z"/>
              </w:rPr>
            </w:pPr>
            <w:ins w:id="123" w:author="陈涛" w:date="2015-11-12T16:23:00Z">
              <w:r>
                <w:t xml:space="preserve">            "ot": "</w:t>
              </w:r>
              <w:r>
                <w:t>G11",</w:t>
              </w:r>
            </w:ins>
          </w:p>
          <w:p w:rsidR="00523BD4" w:rsidRDefault="002972CB">
            <w:pPr>
              <w:rPr>
                <w:ins w:id="124" w:author="陈涛" w:date="2015-11-12T16:23:00Z"/>
              </w:rPr>
            </w:pPr>
            <w:ins w:id="125" w:author="陈涛" w:date="2015-11-12T16:23:00Z">
              <w:r>
                <w:t xml:space="preserve">            "otherValue": {</w:t>
              </w:r>
            </w:ins>
          </w:p>
          <w:p w:rsidR="00523BD4" w:rsidRDefault="002972CB">
            <w:pPr>
              <w:rPr>
                <w:ins w:id="126" w:author="陈涛" w:date="2015-11-12T16:23:00Z"/>
              </w:rPr>
            </w:pPr>
            <w:ins w:id="127" w:author="陈涛" w:date="2015-11-12T16:23:00Z">
              <w:r>
                <w:t xml:space="preserve">                "t": 498751293,</w:t>
              </w:r>
            </w:ins>
          </w:p>
          <w:p w:rsidR="00523BD4" w:rsidRDefault="002972CB">
            <w:pPr>
              <w:rPr>
                <w:ins w:id="128" w:author="陈涛" w:date="2015-11-12T16:23:00Z"/>
              </w:rPr>
            </w:pPr>
            <w:ins w:id="129" w:author="陈涛" w:date="2015-11-12T16:23:00Z">
              <w:r>
                <w:rPr>
                  <w:rFonts w:hint="eastAsia"/>
                </w:rPr>
                <w:t xml:space="preserve">                "v": "10</w:t>
              </w:r>
              <w:r>
                <w:rPr>
                  <w:rFonts w:hint="eastAsia"/>
                </w:rPr>
                <w:t>天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小时</w:t>
              </w:r>
              <w:r>
                <w:rPr>
                  <w:rFonts w:hint="eastAsia"/>
                </w:rPr>
                <w:t>11</w:t>
              </w:r>
              <w:r>
                <w:rPr>
                  <w:rFonts w:hint="eastAsia"/>
                </w:rPr>
                <w:t>分</w:t>
              </w:r>
              <w:r>
                <w:rPr>
                  <w:rFonts w:hint="eastAsia"/>
                </w:rPr>
                <w:t>17</w:t>
              </w:r>
              <w:r>
                <w:rPr>
                  <w:rFonts w:hint="eastAsia"/>
                </w:rPr>
                <w:t>秒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130" w:author="陈涛" w:date="2015-11-12T16:23:00Z"/>
              </w:rPr>
            </w:pPr>
            <w:ins w:id="131" w:author="陈涛" w:date="2015-11-12T16:23:00Z">
              <w:r>
                <w:t xml:space="preserve">                "mt": 1,</w:t>
              </w:r>
            </w:ins>
          </w:p>
          <w:p w:rsidR="00523BD4" w:rsidRDefault="002972CB">
            <w:pPr>
              <w:rPr>
                <w:ins w:id="132" w:author="陈涛" w:date="2015-11-12T16:23:00Z"/>
              </w:rPr>
            </w:pPr>
            <w:ins w:id="133" w:author="陈涛" w:date="2015-11-12T16:23:00Z">
              <w:r>
                <w:rPr>
                  <w:rFonts w:hint="eastAsia"/>
                </w:rPr>
                <w:t xml:space="preserve">                "k": "</w:t>
              </w:r>
              <w:r>
                <w:rPr>
                  <w:rFonts w:hint="eastAsia"/>
                </w:rPr>
                <w:t>停车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134" w:author="陈涛" w:date="2015-11-12T16:23:00Z"/>
              </w:rPr>
            </w:pPr>
            <w:ins w:id="135" w:author="陈涛" w:date="2015-11-12T16:23:00Z">
              <w:r>
                <w:t xml:space="preserve">                "m": 0</w:t>
              </w:r>
            </w:ins>
          </w:p>
          <w:p w:rsidR="00523BD4" w:rsidRDefault="002972CB">
            <w:pPr>
              <w:rPr>
                <w:ins w:id="136" w:author="陈涛" w:date="2015-11-12T16:23:00Z"/>
              </w:rPr>
            </w:pPr>
            <w:ins w:id="137" w:author="陈涛" w:date="2015-11-12T16:23:00Z">
              <w:r>
                <w:t xml:space="preserve">            },</w:t>
              </w:r>
            </w:ins>
          </w:p>
          <w:p w:rsidR="00523BD4" w:rsidRDefault="002972CB">
            <w:pPr>
              <w:rPr>
                <w:ins w:id="138" w:author="陈涛" w:date="2015-11-12T16:23:00Z"/>
              </w:rPr>
            </w:pPr>
            <w:ins w:id="139" w:author="陈涛" w:date="2015-11-12T16:23:00Z">
              <w:r>
                <w:t xml:space="preserve">            "lo": 112.71115,</w:t>
              </w:r>
            </w:ins>
          </w:p>
          <w:p w:rsidR="00523BD4" w:rsidRDefault="002972CB">
            <w:pPr>
              <w:rPr>
                <w:ins w:id="140" w:author="陈涛" w:date="2015-11-12T16:23:00Z"/>
              </w:rPr>
            </w:pPr>
            <w:ins w:id="141" w:author="陈涛" w:date="2015-11-12T16:23:00Z">
              <w:r>
                <w:t xml:space="preserve">            "lt": 27.755117,</w:t>
              </w:r>
            </w:ins>
          </w:p>
          <w:p w:rsidR="00523BD4" w:rsidRDefault="002972CB">
            <w:pPr>
              <w:rPr>
                <w:ins w:id="142" w:author="陈涛" w:date="2015-11-12T16:23:00Z"/>
              </w:rPr>
            </w:pPr>
            <w:ins w:id="143" w:author="陈涛" w:date="2015-11-12T16:23:00Z">
              <w:r>
                <w:t xml:space="preserve">     </w:t>
              </w:r>
              <w:r>
                <w:t xml:space="preserve">       "lx": 12033,</w:t>
              </w:r>
            </w:ins>
          </w:p>
          <w:p w:rsidR="00523BD4" w:rsidRDefault="002972CB">
            <w:pPr>
              <w:rPr>
                <w:ins w:id="144" w:author="陈涛" w:date="2015-11-12T16:23:00Z"/>
              </w:rPr>
            </w:pPr>
            <w:ins w:id="145" w:author="陈涛" w:date="2015-11-12T16:23:00Z">
              <w:r>
                <w:t xml:space="preserve">            "ly": 2591,</w:t>
              </w:r>
            </w:ins>
          </w:p>
          <w:p w:rsidR="00523BD4" w:rsidRDefault="002972CB">
            <w:pPr>
              <w:rPr>
                <w:ins w:id="146" w:author="陈涛" w:date="2015-11-12T16:23:00Z"/>
              </w:rPr>
            </w:pPr>
            <w:ins w:id="147" w:author="陈涛" w:date="2015-11-12T16:23:00Z">
              <w:r>
                <w:t xml:space="preserve">            "di": 0,</w:t>
              </w:r>
            </w:ins>
          </w:p>
          <w:p w:rsidR="00523BD4" w:rsidRDefault="002972CB">
            <w:pPr>
              <w:rPr>
                <w:ins w:id="148" w:author="陈涛" w:date="2015-11-12T16:23:00Z"/>
              </w:rPr>
            </w:pPr>
            <w:ins w:id="149" w:author="陈涛" w:date="2015-11-12T16:23:00Z">
              <w:r>
                <w:t xml:space="preserve">            "sd": 0,</w:t>
              </w:r>
            </w:ins>
          </w:p>
          <w:p w:rsidR="00523BD4" w:rsidRDefault="002972CB">
            <w:pPr>
              <w:rPr>
                <w:ins w:id="150" w:author="陈涛" w:date="2015-11-12T16:23:00Z"/>
              </w:rPr>
            </w:pPr>
            <w:ins w:id="151" w:author="陈涛" w:date="2015-11-12T16:23:00Z">
              <w:r>
                <w:t xml:space="preserve">            "al": 0,</w:t>
              </w:r>
            </w:ins>
          </w:p>
          <w:p w:rsidR="00523BD4" w:rsidRDefault="002972CB">
            <w:pPr>
              <w:rPr>
                <w:ins w:id="152" w:author="陈涛" w:date="2015-11-12T16:23:00Z"/>
              </w:rPr>
            </w:pPr>
            <w:ins w:id="153" w:author="陈涛" w:date="2015-11-12T16:23:00Z">
              <w:r>
                <w:t xml:space="preserve">            "oid": 342608,</w:t>
              </w:r>
            </w:ins>
          </w:p>
          <w:p w:rsidR="00523BD4" w:rsidRDefault="002972CB">
            <w:pPr>
              <w:rPr>
                <w:ins w:id="154" w:author="陈涛" w:date="2015-11-12T16:23:00Z"/>
              </w:rPr>
            </w:pPr>
            <w:ins w:id="155" w:author="陈涛" w:date="2015-11-12T16:23:00Z">
              <w:r>
                <w:t xml:space="preserve">            "gt": 1446872764000,</w:t>
              </w:r>
            </w:ins>
          </w:p>
          <w:p w:rsidR="00523BD4" w:rsidRDefault="002972CB">
            <w:pPr>
              <w:rPr>
                <w:ins w:id="156" w:author="陈涛" w:date="2015-11-12T16:23:00Z"/>
              </w:rPr>
            </w:pPr>
            <w:ins w:id="157" w:author="陈涛" w:date="2015-11-12T16:23:00Z">
              <w:r>
                <w:t xml:space="preserve">            "rt": 1447315569000,</w:t>
              </w:r>
            </w:ins>
          </w:p>
          <w:p w:rsidR="00523BD4" w:rsidRDefault="002972CB">
            <w:pPr>
              <w:rPr>
                <w:ins w:id="158" w:author="陈涛" w:date="2015-11-12T16:23:00Z"/>
              </w:rPr>
            </w:pPr>
            <w:ins w:id="159" w:author="陈涛" w:date="2015-11-12T16:23:00Z">
              <w:r>
                <w:t xml:space="preserve">            "mi": 228,</w:t>
              </w:r>
            </w:ins>
          </w:p>
          <w:p w:rsidR="00523BD4" w:rsidRDefault="002972CB">
            <w:pPr>
              <w:rPr>
                <w:ins w:id="160" w:author="陈涛" w:date="2015-11-12T16:23:00Z"/>
              </w:rPr>
            </w:pPr>
            <w:ins w:id="161" w:author="陈涛" w:date="2015-11-12T16:23:00Z">
              <w:r>
                <w:t xml:space="preserve">            "sid": "14773207483",</w:t>
              </w:r>
            </w:ins>
          </w:p>
          <w:p w:rsidR="00523BD4" w:rsidRDefault="002972CB">
            <w:pPr>
              <w:rPr>
                <w:ins w:id="162" w:author="陈涛" w:date="2015-11-12T16:23:00Z"/>
              </w:rPr>
            </w:pPr>
            <w:ins w:id="163" w:author="陈涛" w:date="2015-11-12T16:23:00Z">
              <w:r>
                <w:t xml:space="preserve">            "mid": "13651119404",</w:t>
              </w:r>
            </w:ins>
          </w:p>
          <w:p w:rsidR="00523BD4" w:rsidRDefault="002972CB">
            <w:pPr>
              <w:rPr>
                <w:ins w:id="164" w:author="陈涛" w:date="2015-11-12T16:23:00Z"/>
              </w:rPr>
            </w:pPr>
            <w:ins w:id="165" w:author="陈涛" w:date="2015-11-12T16:23:00Z">
              <w:r>
                <w:t xml:space="preserve">            "hphone": "14773207483",</w:t>
              </w:r>
            </w:ins>
          </w:p>
          <w:p w:rsidR="00523BD4" w:rsidRDefault="002972CB">
            <w:pPr>
              <w:rPr>
                <w:ins w:id="166" w:author="陈涛" w:date="2015-11-12T16:23:00Z"/>
              </w:rPr>
            </w:pPr>
            <w:ins w:id="167" w:author="陈涛" w:date="2015-11-12T16:23:00Z">
              <w:r>
                <w:t xml:space="preserve">            "huser": "",</w:t>
              </w:r>
            </w:ins>
          </w:p>
          <w:p w:rsidR="00523BD4" w:rsidRDefault="002972CB">
            <w:pPr>
              <w:rPr>
                <w:ins w:id="168" w:author="陈涛" w:date="2015-11-12T16:23:00Z"/>
              </w:rPr>
            </w:pPr>
            <w:ins w:id="169" w:author="陈涛" w:date="2015-11-12T16:23:00Z">
              <w:r>
                <w:lastRenderedPageBreak/>
                <w:t xml:space="preserve">            "mdtname": "LH",</w:t>
              </w:r>
            </w:ins>
          </w:p>
          <w:p w:rsidR="00523BD4" w:rsidRDefault="002972CB">
            <w:pPr>
              <w:rPr>
                <w:ins w:id="170" w:author="陈涛" w:date="2015-11-12T16:23:00Z"/>
              </w:rPr>
            </w:pPr>
            <w:ins w:id="171" w:author="陈涛" w:date="2015-11-12T16:23:00Z">
              <w:r>
                <w:t xml:space="preserve">            "ms": 32770</w:t>
              </w:r>
            </w:ins>
          </w:p>
          <w:p w:rsidR="00523BD4" w:rsidRDefault="002972CB">
            <w:pPr>
              <w:rPr>
                <w:ins w:id="172" w:author="陈涛" w:date="2015-11-12T16:23:00Z"/>
              </w:rPr>
            </w:pPr>
            <w:ins w:id="173" w:author="陈涛" w:date="2015-11-12T16:23:00Z">
              <w:r>
                <w:t xml:space="preserve">        }</w:t>
              </w:r>
            </w:ins>
          </w:p>
          <w:p w:rsidR="00523BD4" w:rsidRDefault="002972CB">
            <w:pPr>
              <w:rPr>
                <w:ins w:id="174" w:author="陈涛" w:date="2015-11-12T16:23:00Z"/>
              </w:rPr>
            </w:pPr>
            <w:ins w:id="175" w:author="陈涛" w:date="2015-11-12T16:23:00Z">
              <w:r>
                <w:t xml:space="preserve">    ]</w:t>
              </w:r>
            </w:ins>
          </w:p>
          <w:p w:rsidR="00523BD4" w:rsidRDefault="002972CB">
            <w:ins w:id="176" w:author="陈涛" w:date="2015-11-12T16:23:00Z">
              <w:r>
                <w:t>}</w:t>
              </w:r>
            </w:ins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23BD4"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l</w:t>
            </w:r>
            <w:r>
              <w:t>ogin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direction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排序，</w:t>
            </w:r>
            <w:r>
              <w:t>asc</w:t>
            </w:r>
            <w:r>
              <w:rPr>
                <w:rFonts w:hint="eastAsia"/>
              </w:rPr>
              <w:t xml:space="preserve">, desc, </w:t>
            </w:r>
            <w:r>
              <w:rPr>
                <w:rFonts w:hint="eastAsia"/>
              </w:rPr>
              <w:t>为空默认</w:t>
            </w:r>
            <w:r>
              <w:rPr>
                <w:rFonts w:hint="eastAsia"/>
              </w:rPr>
              <w:t>asc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pageNo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页码数，为空默认</w:t>
            </w:r>
            <w:r>
              <w:rPr>
                <w:rFonts w:hint="eastAsia"/>
              </w:rPr>
              <w:t>1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pageSize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每页记录数，</w:t>
            </w:r>
            <w:r>
              <w:t>为</w:t>
            </w:r>
            <w:r>
              <w:rPr>
                <w:rFonts w:hint="eastAsia"/>
              </w:rPr>
              <w:t>空默认</w:t>
            </w:r>
            <w:r>
              <w:rPr>
                <w:rFonts w:hint="eastAsia"/>
              </w:rPr>
              <w:t>30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parentId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查询所属客户下的所有车辆，</w:t>
            </w:r>
            <w:r>
              <w:t>为空</w:t>
            </w:r>
            <w:r>
              <w:rPr>
                <w:rFonts w:hint="eastAsia"/>
              </w:rPr>
              <w:t>查询所有车辆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sortField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排序的字段，为空按车辆名称排序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searchBy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要模糊查询的车牌号，</w:t>
            </w:r>
            <w:r>
              <w:t>为空</w:t>
            </w:r>
            <w:r>
              <w:rPr>
                <w:rFonts w:hint="eastAsia"/>
              </w:rPr>
              <w:t>查询所有车辆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rPr>
                <w:rFonts w:ascii="Calibri" w:eastAsia="宋体" w:hAnsi="Calibri" w:cs="Times New Roman" w:hint="eastAsia"/>
              </w:rPr>
              <w:t>usermd5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登录验证串</w:t>
            </w:r>
          </w:p>
        </w:tc>
      </w:tr>
    </w:tbl>
    <w:p w:rsidR="00523BD4" w:rsidRDefault="00523BD4"/>
    <w:p w:rsidR="00523BD4" w:rsidRDefault="002972CB">
      <w:bookmarkStart w:id="177" w:name="OLE_LINK6"/>
      <w:bookmarkStart w:id="178" w:name="OLE_LINK5"/>
      <w:r>
        <w:rPr>
          <w:rFonts w:hint="eastAsia"/>
        </w:rPr>
        <w:t>响应的参数说明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08"/>
        <w:gridCol w:w="4288"/>
      </w:tblGrid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r>
              <w:t>totalPages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r>
              <w:rPr>
                <w:rFonts w:hint="eastAsia"/>
              </w:rPr>
              <w:t>总页数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r>
              <w:t>totalRows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r>
              <w:rPr>
                <w:rFonts w:hint="eastAsia"/>
              </w:rPr>
              <w:t>总记录数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t>pageNo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r>
              <w:rPr>
                <w:rFonts w:hint="eastAsia"/>
              </w:rPr>
              <w:t>当前页数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r>
              <w:t>pageSize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r>
              <w:rPr>
                <w:rFonts w:hint="eastAsia"/>
              </w:rPr>
              <w:t>当前每页记录数</w:t>
            </w:r>
          </w:p>
        </w:tc>
      </w:tr>
    </w:tbl>
    <w:p w:rsidR="00523BD4" w:rsidRDefault="00523BD4"/>
    <w:p w:rsidR="00523BD4" w:rsidRDefault="002972CB">
      <w:r>
        <w:t>data json</w:t>
      </w:r>
      <w:r>
        <w:rPr>
          <w:rFonts w:hint="eastAsia"/>
        </w:rPr>
        <w:t>数据说明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08"/>
        <w:gridCol w:w="4288"/>
      </w:tblGrid>
      <w:tr w:rsidR="00523BD4">
        <w:tc>
          <w:tcPr>
            <w:tcW w:w="4008" w:type="dxa"/>
            <w:tcBorders>
              <w:right w:val="single" w:sz="4" w:space="0" w:color="auto"/>
            </w:tcBorders>
          </w:tcPr>
          <w:bookmarkEnd w:id="177"/>
          <w:bookmarkEnd w:id="178"/>
          <w:p w:rsidR="00523BD4" w:rsidRDefault="002972CB"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hn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r>
              <w:t>客户名称</w:t>
            </w:r>
            <w:r>
              <w:t>, holdName</w:t>
            </w:r>
          </w:p>
        </w:tc>
      </w:tr>
      <w:tr w:rsidR="00523BD4">
        <w:trPr>
          <w:ins w:id="179" w:author="陈涛" w:date="2015-11-12T16:24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180" w:author="陈涛" w:date="2015-11-12T16:24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181" w:author="陈涛" w:date="2015-11-12T16:24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l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24"/>
                  <w:szCs w:val="24"/>
                </w:rPr>
                <w:t>ogo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rPr>
                <w:ins w:id="182" w:author="陈涛" w:date="2015-11-12T16:24:00Z"/>
              </w:rPr>
            </w:pPr>
            <w:ins w:id="183" w:author="陈涛" w:date="2015-11-12T16:24:00Z">
              <w:r>
                <w:t>车辆类型图标，</w:t>
              </w:r>
              <w:r>
                <w:t>0</w:t>
              </w:r>
              <w:r>
                <w:t>越野车</w:t>
              </w:r>
              <w:r>
                <w:rPr>
                  <w:u w:val="single"/>
                </w:rPr>
                <w:t>suv</w:t>
              </w:r>
              <w:r>
                <w:t>，</w:t>
              </w:r>
              <w:r>
                <w:t>1</w:t>
              </w:r>
              <w:r>
                <w:t>默认车辆，</w:t>
              </w:r>
              <w:r>
                <w:t>2</w:t>
              </w:r>
              <w:r>
                <w:t>小车，</w:t>
              </w:r>
              <w:r>
                <w:t>3</w:t>
              </w:r>
              <w:r>
                <w:t>卡车，</w:t>
              </w:r>
              <w:r>
                <w:t>4</w:t>
              </w:r>
              <w:r>
                <w:t>挂车，</w:t>
              </w:r>
              <w:r>
                <w:t>5</w:t>
              </w:r>
              <w:r>
                <w:t>摩托车</w:t>
              </w:r>
            </w:ins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obn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r>
              <w:t>车牌号</w:t>
            </w:r>
            <w:r>
              <w:t>, objectName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tt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r>
              <w:t>在线类型</w:t>
            </w:r>
            <w:r>
              <w:t>, 0</w:t>
            </w:r>
            <w:r>
              <w:t>不在线，</w:t>
            </w:r>
            <w:r>
              <w:t>1</w:t>
            </w:r>
            <w:r>
              <w:t>在线</w:t>
            </w:r>
            <w:r>
              <w:t>, transType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pi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r>
              <w:t>地理位置描述</w:t>
            </w:r>
            <w:r>
              <w:t>, position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ot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r>
              <w:t>车辆类型</w:t>
            </w:r>
            <w:r>
              <w:t>, objectType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bookmarkStart w:id="184" w:name="OLE_LINK10"/>
            <w:bookmarkStart w:id="185" w:name="OLE_LINK11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otherValue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包含停车多久，行驶了多少公里</w:t>
            </w:r>
            <w:r>
              <w:t>, json</w:t>
            </w:r>
            <w:r>
              <w:t>数据</w:t>
            </w:r>
            <w:del w:id="186" w:author="陈涛" w:date="2016-01-15T15:59:00Z">
              <w:r>
                <w:delText>, k 1</w:delText>
              </w:r>
              <w:r>
                <w:delText>停车，</w:delText>
              </w:r>
              <w:r>
                <w:delText xml:space="preserve"> 2</w:delText>
              </w:r>
              <w:r>
                <w:delText>行驶</w:delText>
              </w:r>
              <w:r>
                <w:delText>, v</w:delText>
              </w:r>
              <w:r>
                <w:delText>停车或者行驶的秒数</w:delText>
              </w:r>
              <w:r>
                <w:delText>, t, m</w:delText>
              </w:r>
              <w:r>
                <w:delText>里程</w:delText>
              </w:r>
              <w:r>
                <w:delText>, mt</w:delText>
              </w:r>
            </w:del>
            <w:ins w:id="187" w:author="陈涛" w:date="2016-01-15T15:59:00Z">
              <w:r>
                <w:t>\</w:t>
              </w:r>
            </w:ins>
          </w:p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188" w:author="陈涛" w:date="2016-01-15T15:59:00Z"/>
              </w:rPr>
            </w:pPr>
            <w:ins w:id="189" w:author="陈涛" w:date="2016-01-15T15:59:00Z">
              <w:r>
                <w:t>K</w:t>
              </w:r>
              <w:r>
                <w:rPr>
                  <w:rFonts w:hint="eastAsia"/>
                </w:rPr>
                <w:t>停车</w:t>
              </w:r>
              <w:r>
                <w:rPr>
                  <w:rFonts w:hint="eastAsia"/>
                </w:rPr>
                <w:t>/</w:t>
              </w:r>
              <w:r>
                <w:rPr>
                  <w:rFonts w:hint="eastAsia"/>
                </w:rPr>
                <w:t>行驶</w:t>
              </w:r>
              <w:r>
                <w:rPr>
                  <w:rFonts w:hint="eastAsia"/>
                </w:rPr>
                <w:t>, v</w:t>
              </w:r>
              <w:r>
                <w:rPr>
                  <w:rFonts w:hint="eastAsia"/>
                </w:rPr>
                <w:t>停车的时间</w:t>
              </w:r>
              <w:r>
                <w:rPr>
                  <w:rFonts w:hint="eastAsia"/>
                </w:rPr>
                <w:t>/</w:t>
              </w:r>
              <w:r>
                <w:rPr>
                  <w:rFonts w:hint="eastAsia"/>
                </w:rPr>
                <w:t>行驶的时间</w:t>
              </w:r>
            </w:ins>
          </w:p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190" w:author="陈涛" w:date="2016-01-15T15:59:00Z"/>
              </w:rPr>
            </w:pPr>
            <w:ins w:id="191" w:author="陈涛" w:date="2016-01-15T15:59:00Z">
              <w:r>
                <w:rPr>
                  <w:rFonts w:hint="eastAsia"/>
                </w:rPr>
                <w:t>m</w:t>
              </w:r>
              <w:r>
                <w:rPr>
                  <w:rFonts w:hint="eastAsia"/>
                </w:rPr>
                <w:t>行驶的距离，停车的时候行驶距离为空</w:t>
              </w:r>
            </w:ins>
          </w:p>
          <w:p w:rsidR="00523BD4" w:rsidRDefault="002972CB">
            <w:ins w:id="192" w:author="陈涛" w:date="2016-01-15T15:59:00Z">
              <w:r>
                <w:t>t,mt</w:t>
              </w:r>
              <w:r>
                <w:rPr>
                  <w:rFonts w:hint="eastAsia"/>
                </w:rPr>
                <w:t>暂时未用</w:t>
              </w:r>
            </w:ins>
          </w:p>
        </w:tc>
      </w:tr>
      <w:bookmarkEnd w:id="184"/>
      <w:bookmarkEnd w:id="185"/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lo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经度</w:t>
            </w:r>
            <w:r>
              <w:t>-</w:t>
            </w:r>
            <w:r>
              <w:t>地图坐标，地图换算时，除以</w:t>
            </w:r>
            <w:r>
              <w:t>1000000</w:t>
            </w:r>
          </w:p>
          <w:p w:rsidR="00523BD4" w:rsidRDefault="00523BD4">
            <w:pPr>
              <w:autoSpaceDE w:val="0"/>
              <w:autoSpaceDN w:val="0"/>
              <w:adjustRightInd w:val="0"/>
              <w:jc w:val="left"/>
            </w:pP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lt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纬度</w:t>
            </w:r>
            <w:r>
              <w:t>-</w:t>
            </w:r>
            <w:r>
              <w:t>地图坐标，地图换算时，除以</w:t>
            </w:r>
            <w:r>
              <w:t>1000000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lx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运算时</w:t>
            </w:r>
            <w:r>
              <w:t>lo+lx/1000000</w:t>
            </w:r>
            <w:r>
              <w:t>，百度纠正的数据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ly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运算时</w:t>
            </w:r>
            <w:r>
              <w:t>lt+ly/1000000</w:t>
            </w:r>
            <w:r>
              <w:t>，百度纠正的数据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di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方向</w:t>
            </w:r>
            <w:r>
              <w:t>-</w:t>
            </w:r>
            <w:r>
              <w:t>对应</w:t>
            </w:r>
            <w:r>
              <w:t>direct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lastRenderedPageBreak/>
              <w:t>sd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速度，对应</w:t>
            </w:r>
            <w:r>
              <w:t>speed</w:t>
            </w:r>
          </w:p>
          <w:p w:rsidR="00523BD4" w:rsidRDefault="00523BD4">
            <w:pPr>
              <w:autoSpaceDE w:val="0"/>
              <w:autoSpaceDN w:val="0"/>
              <w:adjustRightInd w:val="0"/>
              <w:jc w:val="left"/>
            </w:pP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al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警报，对用</w:t>
            </w:r>
            <w:r>
              <w:t>alarm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oid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车辆</w:t>
            </w:r>
            <w:r>
              <w:t>id,</w:t>
            </w:r>
            <w:r>
              <w:t>对于</w:t>
            </w:r>
            <w:r>
              <w:t>objectid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gt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Gps</w:t>
            </w:r>
            <w:r>
              <w:t>时间，</w:t>
            </w:r>
            <w:r>
              <w:t>-</w:t>
            </w:r>
            <w:r>
              <w:t>对应</w:t>
            </w:r>
            <w:r>
              <w:t>gpstime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rt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数据接收时间，对应</w:t>
            </w:r>
            <w:r>
              <w:t>recvtime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mi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里程，对应</w:t>
            </w:r>
            <w:r>
              <w:t>mileage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sim</w:t>
            </w:r>
            <w:r>
              <w:t>编号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mid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终端</w:t>
            </w:r>
            <w:r>
              <w:t>ID</w:t>
            </w:r>
            <w:r>
              <w:t>，序列号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huser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联系人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hphone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联系电话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mdtname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设备类型</w:t>
            </w:r>
            <w:r>
              <w:t>-</w:t>
            </w:r>
            <w:r>
              <w:t>协议类型</w:t>
            </w:r>
          </w:p>
        </w:tc>
      </w:tr>
      <w:tr w:rsidR="00523BD4"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ms</w:t>
            </w:r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终端状态</w:t>
            </w:r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bookmarkStart w:id="193" w:name="OLE_LINK2"/>
      <w:bookmarkStart w:id="194" w:name="OLE_LINK1"/>
      <w:r>
        <w:t>获取车辆位置，车辆详情</w:t>
      </w:r>
      <w:r>
        <w:rPr>
          <w:rFonts w:hint="eastAsia"/>
        </w:rPr>
        <w:t>接口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gps</w:t>
            </w:r>
            <w:r>
              <w:rPr>
                <w:rFonts w:hint="eastAsia"/>
              </w:rPr>
              <w:t>/</w:t>
            </w:r>
            <w:r>
              <w:t>getCarInfo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{“header”:{“dvlpId”:””, “token”:””, “loginId”:””}, “params”:{"user</w:t>
            </w:r>
            <w:r>
              <w:rPr>
                <w:rFonts w:hint="eastAsia"/>
              </w:rPr>
              <w:t>md5</w:t>
            </w:r>
            <w:r>
              <w:t>":"", "carId":""}}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523BD4"/>
          <w:p w:rsidR="00523BD4" w:rsidRDefault="00523BD4"/>
          <w:p w:rsidR="00523BD4" w:rsidRDefault="002972CB">
            <w:pPr>
              <w:rPr>
                <w:del w:id="195" w:author="陈涛" w:date="2015-11-12T16:25:00Z"/>
              </w:rPr>
            </w:pPr>
            <w:del w:id="196" w:author="陈涛" w:date="2015-11-12T16:25:00Z">
              <w:r>
                <w:rPr>
                  <w:rFonts w:hint="eastAsia"/>
                </w:rPr>
                <w:delText>{</w:delText>
              </w:r>
            </w:del>
          </w:p>
          <w:p w:rsidR="00523BD4" w:rsidRDefault="002972CB">
            <w:pPr>
              <w:ind w:firstLineChars="100" w:firstLine="210"/>
              <w:rPr>
                <w:del w:id="197" w:author="陈涛" w:date="2015-11-12T16:25:00Z"/>
              </w:rPr>
            </w:pPr>
            <w:del w:id="198" w:author="陈涛" w:date="2015-11-12T16:25:00Z">
              <w:r>
                <w:rPr>
                  <w:rFonts w:hint="eastAsia"/>
                </w:rPr>
                <w:delText>"header":{</w:delText>
              </w:r>
            </w:del>
          </w:p>
          <w:p w:rsidR="00523BD4" w:rsidRDefault="002972CB">
            <w:pPr>
              <w:ind w:firstLineChars="550" w:firstLine="1155"/>
              <w:rPr>
                <w:del w:id="199" w:author="陈涛" w:date="2015-11-12T16:25:00Z"/>
              </w:rPr>
            </w:pPr>
            <w:del w:id="200" w:author="陈涛" w:date="2015-11-12T16:25:00Z">
              <w:r>
                <w:rPr>
                  <w:rFonts w:hint="eastAsia"/>
                </w:rPr>
                <w:delText>"status":0,</w:delText>
              </w:r>
            </w:del>
          </w:p>
          <w:p w:rsidR="00523BD4" w:rsidRDefault="002972CB">
            <w:pPr>
              <w:ind w:firstLineChars="550" w:firstLine="1155"/>
              <w:rPr>
                <w:del w:id="201" w:author="陈涛" w:date="2015-11-12T16:25:00Z"/>
              </w:rPr>
            </w:pPr>
            <w:del w:id="202" w:author="陈涛" w:date="2015-11-12T16:25:00Z">
              <w:r>
                <w:rPr>
                  <w:rFonts w:hint="eastAsia"/>
                </w:rPr>
                <w:delText>"msg</w:delText>
              </w:r>
              <w:r>
                <w:rPr>
                  <w:rFonts w:hint="eastAsia"/>
                </w:rPr>
                <w:delText>":"</w:delText>
              </w:r>
              <w:r>
                <w:rPr>
                  <w:rFonts w:hint="eastAsia"/>
                </w:rPr>
                <w:delText>获取车辆数据成功</w:delText>
              </w:r>
              <w:r>
                <w:rPr>
                  <w:rFonts w:hint="eastAsia"/>
                </w:rPr>
                <w:delText>",</w:delText>
              </w:r>
            </w:del>
          </w:p>
          <w:p w:rsidR="00523BD4" w:rsidRDefault="002972CB">
            <w:pPr>
              <w:ind w:firstLineChars="550" w:firstLine="1155"/>
              <w:rPr>
                <w:del w:id="203" w:author="陈涛" w:date="2015-11-12T16:25:00Z"/>
              </w:rPr>
            </w:pPr>
            <w:del w:id="204" w:author="陈涛" w:date="2015-11-12T16:25:00Z">
              <w:r>
                <w:rPr>
                  <w:rFonts w:hint="eastAsia"/>
                </w:rPr>
                <w:delText>"pageNo":1,</w:delText>
              </w:r>
            </w:del>
          </w:p>
          <w:p w:rsidR="00523BD4" w:rsidRDefault="002972CB">
            <w:pPr>
              <w:ind w:firstLineChars="550" w:firstLine="1155"/>
              <w:rPr>
                <w:del w:id="205" w:author="陈涛" w:date="2015-11-12T16:25:00Z"/>
              </w:rPr>
            </w:pPr>
            <w:del w:id="206" w:author="陈涛" w:date="2015-11-12T16:25:00Z">
              <w:r>
                <w:rPr>
                  <w:rFonts w:hint="eastAsia"/>
                </w:rPr>
                <w:delText>"pageSize":30,</w:delText>
              </w:r>
            </w:del>
          </w:p>
          <w:p w:rsidR="00523BD4" w:rsidRDefault="002972CB">
            <w:pPr>
              <w:ind w:firstLineChars="550" w:firstLine="1155"/>
              <w:rPr>
                <w:del w:id="207" w:author="陈涛" w:date="2015-11-12T16:25:00Z"/>
              </w:rPr>
            </w:pPr>
            <w:del w:id="208" w:author="陈涛" w:date="2015-11-12T16:25:00Z">
              <w:r>
                <w:rPr>
                  <w:rFonts w:hint="eastAsia"/>
                </w:rPr>
                <w:delText>"totalRows":1,</w:delText>
              </w:r>
            </w:del>
          </w:p>
          <w:p w:rsidR="00523BD4" w:rsidRDefault="002972CB">
            <w:pPr>
              <w:ind w:firstLineChars="550" w:firstLine="1155"/>
              <w:rPr>
                <w:del w:id="209" w:author="陈涛" w:date="2015-11-12T16:25:00Z"/>
              </w:rPr>
            </w:pPr>
            <w:del w:id="210" w:author="陈涛" w:date="2015-11-12T16:25:00Z">
              <w:r>
                <w:rPr>
                  <w:rFonts w:hint="eastAsia"/>
                </w:rPr>
                <w:delText>"totalPages":1</w:delText>
              </w:r>
            </w:del>
          </w:p>
          <w:p w:rsidR="00523BD4" w:rsidRDefault="002972CB">
            <w:pPr>
              <w:ind w:firstLineChars="500" w:firstLine="1050"/>
              <w:rPr>
                <w:del w:id="211" w:author="陈涛" w:date="2015-11-12T16:25:00Z"/>
              </w:rPr>
            </w:pPr>
            <w:del w:id="212" w:author="陈涛" w:date="2015-11-12T16:25:00Z">
              <w:r>
                <w:rPr>
                  <w:rFonts w:hint="eastAsia"/>
                </w:rPr>
                <w:delText>},</w:delText>
              </w:r>
            </w:del>
          </w:p>
          <w:p w:rsidR="00523BD4" w:rsidRDefault="002972CB">
            <w:pPr>
              <w:ind w:firstLineChars="150" w:firstLine="315"/>
              <w:rPr>
                <w:del w:id="213" w:author="陈涛" w:date="2015-11-12T16:25:00Z"/>
              </w:rPr>
            </w:pPr>
            <w:del w:id="214" w:author="陈涛" w:date="2015-11-12T16:25:00Z">
              <w:r>
                <w:rPr>
                  <w:rFonts w:hint="eastAsia"/>
                </w:rPr>
                <w:delText>"datas":[{</w:delText>
              </w:r>
            </w:del>
          </w:p>
          <w:p w:rsidR="00523BD4" w:rsidRDefault="002972CB">
            <w:pPr>
              <w:ind w:leftChars="550" w:left="1155"/>
              <w:rPr>
                <w:del w:id="215" w:author="陈涛" w:date="2015-11-12T16:25:00Z"/>
              </w:rPr>
            </w:pPr>
            <w:del w:id="216" w:author="陈涛" w:date="2015-11-12T16:25:00Z">
              <w:r>
                <w:rPr>
                  <w:rFonts w:hint="eastAsia"/>
                </w:rPr>
                <w:delText>"hn":"</w:delText>
              </w:r>
              <w:r>
                <w:rPr>
                  <w:rFonts w:hint="eastAsia"/>
                </w:rPr>
                <w:delText>邵阳市移动</w:delText>
              </w:r>
              <w:r>
                <w:rPr>
                  <w:rFonts w:hint="eastAsia"/>
                </w:rPr>
                <w:delText>",</w:delText>
              </w:r>
              <w:r>
                <w:delText xml:space="preserve">  </w:delText>
              </w:r>
              <w:r>
                <w:rPr>
                  <w:rFonts w:hint="eastAsia"/>
                </w:rPr>
                <w:delText>"obn":"101</w:delText>
              </w:r>
              <w:r>
                <w:rPr>
                  <w:rFonts w:hint="eastAsia"/>
                </w:rPr>
                <w:delText>汽车版测试</w:delText>
              </w:r>
              <w:r>
                <w:rPr>
                  <w:rFonts w:hint="eastAsia"/>
                </w:rPr>
                <w:delText>",</w:delText>
              </w:r>
            </w:del>
          </w:p>
          <w:p w:rsidR="00523BD4" w:rsidRDefault="002972CB">
            <w:pPr>
              <w:ind w:leftChars="550" w:left="1155"/>
              <w:rPr>
                <w:del w:id="217" w:author="陈涛" w:date="2015-11-12T16:25:00Z"/>
              </w:rPr>
            </w:pPr>
            <w:del w:id="218" w:author="陈涛" w:date="2015-11-12T16:25:00Z">
              <w:r>
                <w:rPr>
                  <w:rFonts w:hint="eastAsia"/>
                </w:rPr>
                <w:delText>"tt":0,"pi":"",</w:delText>
              </w:r>
              <w:r>
                <w:delText xml:space="preserve"> </w:delText>
              </w:r>
              <w:r>
                <w:rPr>
                  <w:rFonts w:hint="eastAsia"/>
                </w:rPr>
                <w:delText>"ot":"101</w:delText>
              </w:r>
              <w:r>
                <w:rPr>
                  <w:rFonts w:hint="eastAsia"/>
                </w:rPr>
                <w:delText>外接线版</w:delText>
              </w:r>
              <w:r>
                <w:rPr>
                  <w:rFonts w:hint="eastAsia"/>
                </w:rPr>
                <w:delText>",</w:delText>
              </w:r>
            </w:del>
          </w:p>
          <w:p w:rsidR="00523BD4" w:rsidRDefault="002972CB">
            <w:pPr>
              <w:ind w:leftChars="550" w:left="1155"/>
              <w:rPr>
                <w:del w:id="219" w:author="陈涛" w:date="2015-11-12T16:25:00Z"/>
              </w:rPr>
            </w:pPr>
            <w:del w:id="220" w:author="陈涛" w:date="2015-11-12T16:25:00Z">
              <w:r>
                <w:rPr>
                  <w:rFonts w:hint="eastAsia"/>
                </w:rPr>
                <w:delText>"otherValue":null,</w:delText>
              </w:r>
              <w:r>
                <w:delText xml:space="preserve"> </w:delText>
              </w:r>
              <w:r>
                <w:rPr>
                  <w:rFonts w:hint="eastAsia"/>
                </w:rPr>
                <w:delText>"lo":0,</w:delText>
              </w:r>
              <w:r>
                <w:delText xml:space="preserve"> </w:delText>
              </w:r>
              <w:r>
                <w:rPr>
                  <w:rFonts w:hint="eastAsia"/>
                </w:rPr>
                <w:delText>"lt":0,</w:delText>
              </w:r>
              <w:r>
                <w:delText xml:space="preserve"> </w:delText>
              </w:r>
              <w:r>
                <w:rPr>
                  <w:rFonts w:hint="eastAsia"/>
                </w:rPr>
                <w:delText>"lx":0,</w:delText>
              </w:r>
            </w:del>
          </w:p>
          <w:p w:rsidR="00523BD4" w:rsidRDefault="002972CB">
            <w:pPr>
              <w:ind w:leftChars="550" w:left="1155"/>
              <w:rPr>
                <w:del w:id="221" w:author="陈涛" w:date="2015-11-12T16:25:00Z"/>
              </w:rPr>
            </w:pPr>
            <w:del w:id="222" w:author="陈涛" w:date="2015-11-12T16:25:00Z">
              <w:r>
                <w:rPr>
                  <w:rFonts w:hint="eastAsia"/>
                </w:rPr>
                <w:delText>"ly":0,</w:delText>
              </w:r>
              <w:r>
                <w:delText xml:space="preserve"> </w:delText>
              </w:r>
              <w:r>
                <w:rPr>
                  <w:rFonts w:hint="eastAsia"/>
                </w:rPr>
                <w:delText>"di":0,</w:delText>
              </w:r>
              <w:r>
                <w:delText xml:space="preserve"> </w:delText>
              </w:r>
              <w:r>
                <w:rPr>
                  <w:rFonts w:hint="eastAsia"/>
                </w:rPr>
                <w:delText>"sd":0,</w:delText>
              </w:r>
              <w:r>
                <w:delText xml:space="preserve"> </w:delText>
              </w:r>
              <w:r>
                <w:rPr>
                  <w:rFonts w:hint="eastAsia"/>
                </w:rPr>
                <w:delText>"al":0,</w:delText>
              </w:r>
              <w:r>
                <w:delText xml:space="preserve"> </w:delText>
              </w:r>
              <w:r>
                <w:rPr>
                  <w:rFonts w:hint="eastAsia"/>
                </w:rPr>
                <w:delText>"oid":339849,</w:delText>
              </w:r>
            </w:del>
          </w:p>
          <w:p w:rsidR="00523BD4" w:rsidRDefault="002972CB">
            <w:pPr>
              <w:ind w:leftChars="550" w:left="1155"/>
              <w:rPr>
                <w:del w:id="223" w:author="陈涛" w:date="2015-11-12T16:25:00Z"/>
              </w:rPr>
            </w:pPr>
            <w:del w:id="224" w:author="陈涛" w:date="2015-11-12T16:25:00Z">
              <w:r>
                <w:rPr>
                  <w:rFonts w:hint="eastAsia"/>
                </w:rPr>
                <w:delText>"gt":null,</w:delText>
              </w:r>
              <w:r>
                <w:delText xml:space="preserve"> “</w:delText>
              </w:r>
              <w:r>
                <w:rPr>
                  <w:rFonts w:hint="eastAsia"/>
                </w:rPr>
                <w:delText>rt"</w:delText>
              </w:r>
              <w:r>
                <w:rPr>
                  <w:rFonts w:hint="eastAsia"/>
                </w:rPr>
                <w:delText>:null,"mi":0,"sid":"13900000001",</w:delText>
              </w:r>
              <w:r>
                <w:delText xml:space="preserve"> </w:delText>
              </w:r>
            </w:del>
          </w:p>
          <w:p w:rsidR="00523BD4" w:rsidRDefault="002972CB">
            <w:pPr>
              <w:ind w:leftChars="550" w:left="1155"/>
              <w:rPr>
                <w:del w:id="225" w:author="陈涛" w:date="2015-11-12T16:25:00Z"/>
              </w:rPr>
            </w:pPr>
            <w:del w:id="226" w:author="陈涛" w:date="2015-11-12T16:25:00Z">
              <w:r>
                <w:rPr>
                  <w:rFonts w:hint="eastAsia"/>
                </w:rPr>
                <w:delText>"mid":"13650011251","hphone":"13900000001",</w:delText>
              </w:r>
            </w:del>
          </w:p>
          <w:p w:rsidR="00523BD4" w:rsidRDefault="002972CB">
            <w:pPr>
              <w:ind w:leftChars="550" w:left="1155"/>
              <w:rPr>
                <w:del w:id="227" w:author="陈涛" w:date="2015-11-12T16:25:00Z"/>
              </w:rPr>
            </w:pPr>
            <w:del w:id="228" w:author="陈涛" w:date="2015-11-12T16:25:00Z">
              <w:r>
                <w:rPr>
                  <w:rFonts w:hint="eastAsia"/>
                </w:rPr>
                <w:delText>"huser":"</w:delText>
              </w:r>
              <w:r>
                <w:rPr>
                  <w:rFonts w:hint="eastAsia"/>
                </w:rPr>
                <w:delText>吕小姐</w:delText>
              </w:r>
              <w:r>
                <w:rPr>
                  <w:rFonts w:hint="eastAsia"/>
                </w:rPr>
                <w:delText>","mdtname":"","ms":0</w:delText>
              </w:r>
            </w:del>
          </w:p>
          <w:p w:rsidR="00523BD4" w:rsidRDefault="002972CB">
            <w:pPr>
              <w:ind w:firstLineChars="500" w:firstLine="1050"/>
              <w:rPr>
                <w:del w:id="229" w:author="陈涛" w:date="2015-11-12T16:25:00Z"/>
              </w:rPr>
            </w:pPr>
            <w:del w:id="230" w:author="陈涛" w:date="2015-11-12T16:25:00Z">
              <w:r>
                <w:rPr>
                  <w:rFonts w:hint="eastAsia"/>
                </w:rPr>
                <w:delText>}]</w:delText>
              </w:r>
            </w:del>
          </w:p>
          <w:p w:rsidR="00523BD4" w:rsidRDefault="002972CB">
            <w:pPr>
              <w:rPr>
                <w:ins w:id="231" w:author="陈涛" w:date="2015-11-12T16:25:00Z"/>
              </w:rPr>
            </w:pPr>
            <w:del w:id="232" w:author="陈涛" w:date="2015-11-12T16:25:00Z">
              <w:r>
                <w:rPr>
                  <w:rFonts w:hint="eastAsia"/>
                </w:rPr>
                <w:delText>}</w:delText>
              </w:r>
            </w:del>
          </w:p>
          <w:p w:rsidR="00523BD4" w:rsidRDefault="002972CB">
            <w:pPr>
              <w:rPr>
                <w:ins w:id="233" w:author="陈涛" w:date="2015-11-12T16:25:00Z"/>
              </w:rPr>
            </w:pPr>
            <w:ins w:id="234" w:author="陈涛" w:date="2015-11-12T16:25:00Z">
              <w:r>
                <w:t>{</w:t>
              </w:r>
            </w:ins>
          </w:p>
          <w:p w:rsidR="00523BD4" w:rsidRDefault="002972CB">
            <w:pPr>
              <w:rPr>
                <w:ins w:id="235" w:author="陈涛" w:date="2015-11-12T16:25:00Z"/>
              </w:rPr>
            </w:pPr>
            <w:ins w:id="236" w:author="陈涛" w:date="2015-11-12T16:25:00Z">
              <w:r>
                <w:t xml:space="preserve">    "header": {</w:t>
              </w:r>
            </w:ins>
          </w:p>
          <w:p w:rsidR="00523BD4" w:rsidRDefault="002972CB">
            <w:pPr>
              <w:rPr>
                <w:ins w:id="237" w:author="陈涛" w:date="2015-11-12T16:25:00Z"/>
              </w:rPr>
            </w:pPr>
            <w:ins w:id="238" w:author="陈涛" w:date="2015-11-12T16:25:00Z">
              <w:r>
                <w:lastRenderedPageBreak/>
                <w:t xml:space="preserve">        "status": 0,</w:t>
              </w:r>
            </w:ins>
          </w:p>
          <w:p w:rsidR="00523BD4" w:rsidRDefault="002972CB">
            <w:pPr>
              <w:rPr>
                <w:ins w:id="239" w:author="陈涛" w:date="2015-11-12T16:25:00Z"/>
              </w:rPr>
            </w:pPr>
            <w:ins w:id="240" w:author="陈涛" w:date="2015-11-12T16:25:00Z">
              <w:r>
                <w:rPr>
                  <w:rFonts w:hint="eastAsia"/>
                </w:rPr>
                <w:t xml:space="preserve">        "msg": "</w:t>
              </w:r>
              <w:r>
                <w:rPr>
                  <w:rFonts w:hint="eastAsia"/>
                </w:rPr>
                <w:t>获取车辆数据成功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241" w:author="陈涛" w:date="2015-11-12T16:25:00Z"/>
              </w:rPr>
            </w:pPr>
            <w:ins w:id="242" w:author="陈涛" w:date="2015-11-12T16:25:00Z">
              <w:r>
                <w:t xml:space="preserve">        "pageNo": 1,</w:t>
              </w:r>
            </w:ins>
          </w:p>
          <w:p w:rsidR="00523BD4" w:rsidRDefault="002972CB">
            <w:pPr>
              <w:rPr>
                <w:ins w:id="243" w:author="陈涛" w:date="2015-11-12T16:25:00Z"/>
              </w:rPr>
            </w:pPr>
            <w:ins w:id="244" w:author="陈涛" w:date="2015-11-12T16:25:00Z">
              <w:r>
                <w:t xml:space="preserve">        "pageSize": 30,</w:t>
              </w:r>
            </w:ins>
          </w:p>
          <w:p w:rsidR="00523BD4" w:rsidRDefault="002972CB">
            <w:pPr>
              <w:rPr>
                <w:ins w:id="245" w:author="陈涛" w:date="2015-11-12T16:25:00Z"/>
              </w:rPr>
            </w:pPr>
            <w:ins w:id="246" w:author="陈涛" w:date="2015-11-12T16:25:00Z">
              <w:r>
                <w:t xml:space="preserve">        "totalRows": 79,</w:t>
              </w:r>
            </w:ins>
          </w:p>
          <w:p w:rsidR="00523BD4" w:rsidRDefault="002972CB">
            <w:pPr>
              <w:rPr>
                <w:ins w:id="247" w:author="陈涛" w:date="2015-11-12T16:25:00Z"/>
              </w:rPr>
            </w:pPr>
            <w:ins w:id="248" w:author="陈涛" w:date="2015-11-12T16:25:00Z">
              <w:r>
                <w:t xml:space="preserve">        "totalPages": 3</w:t>
              </w:r>
            </w:ins>
          </w:p>
          <w:p w:rsidR="00523BD4" w:rsidRDefault="002972CB">
            <w:pPr>
              <w:rPr>
                <w:ins w:id="249" w:author="陈涛" w:date="2015-11-12T16:25:00Z"/>
              </w:rPr>
            </w:pPr>
            <w:ins w:id="250" w:author="陈涛" w:date="2015-11-12T16:25:00Z">
              <w:r>
                <w:t xml:space="preserve">    },</w:t>
              </w:r>
            </w:ins>
          </w:p>
          <w:p w:rsidR="00523BD4" w:rsidRDefault="002972CB">
            <w:pPr>
              <w:rPr>
                <w:ins w:id="251" w:author="陈涛" w:date="2015-11-12T16:25:00Z"/>
              </w:rPr>
            </w:pPr>
            <w:ins w:id="252" w:author="陈涛" w:date="2015-11-12T16:25:00Z">
              <w:r>
                <w:t xml:space="preserve">    "datas": [</w:t>
              </w:r>
            </w:ins>
          </w:p>
          <w:p w:rsidR="00523BD4" w:rsidRDefault="002972CB">
            <w:pPr>
              <w:rPr>
                <w:ins w:id="253" w:author="陈涛" w:date="2015-11-12T16:25:00Z"/>
              </w:rPr>
            </w:pPr>
            <w:ins w:id="254" w:author="陈涛" w:date="2015-11-12T16:25:00Z">
              <w:r>
                <w:t xml:space="preserve">        {</w:t>
              </w:r>
            </w:ins>
          </w:p>
          <w:p w:rsidR="00523BD4" w:rsidRDefault="002972CB">
            <w:pPr>
              <w:rPr>
                <w:ins w:id="255" w:author="陈涛" w:date="2015-11-12T16:25:00Z"/>
              </w:rPr>
            </w:pPr>
            <w:ins w:id="256" w:author="陈涛" w:date="2015-11-12T16:25:00Z">
              <w:r>
                <w:rPr>
                  <w:rFonts w:hint="eastAsia"/>
                </w:rPr>
                <w:t xml:space="preserve">            "hn": "</w:t>
              </w:r>
              <w:r>
                <w:rPr>
                  <w:rFonts w:hint="eastAsia"/>
                </w:rPr>
                <w:t>湘潭县移动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257" w:author="陈涛" w:date="2015-11-12T16:25:00Z"/>
              </w:rPr>
            </w:pPr>
            <w:ins w:id="258" w:author="陈涛" w:date="2015-11-12T16:25:00Z">
              <w:r>
                <w:t xml:space="preserve">            "obn": "51119404",</w:t>
              </w:r>
            </w:ins>
          </w:p>
          <w:p w:rsidR="00523BD4" w:rsidRDefault="002972CB">
            <w:pPr>
              <w:rPr>
                <w:ins w:id="259" w:author="陈涛" w:date="2015-11-12T16:25:00Z"/>
              </w:rPr>
            </w:pPr>
            <w:ins w:id="260" w:author="陈涛" w:date="2015-11-12T16:25:00Z">
              <w:r>
                <w:t xml:space="preserve">            "logo": 0,</w:t>
              </w:r>
            </w:ins>
          </w:p>
          <w:p w:rsidR="00523BD4" w:rsidRDefault="002972CB">
            <w:pPr>
              <w:rPr>
                <w:ins w:id="261" w:author="陈涛" w:date="2015-11-12T16:25:00Z"/>
              </w:rPr>
            </w:pPr>
            <w:ins w:id="262" w:author="陈涛" w:date="2015-11-12T16:25:00Z">
              <w:r>
                <w:t xml:space="preserve">            "tt": 1,</w:t>
              </w:r>
            </w:ins>
          </w:p>
          <w:p w:rsidR="00523BD4" w:rsidRDefault="002972CB">
            <w:pPr>
              <w:rPr>
                <w:ins w:id="263" w:author="陈涛" w:date="2015-11-12T16:25:00Z"/>
              </w:rPr>
            </w:pPr>
            <w:ins w:id="264" w:author="陈涛" w:date="2015-11-12T16:25:00Z">
              <w:r>
                <w:rPr>
                  <w:rFonts w:hint="eastAsia"/>
                </w:rPr>
                <w:t xml:space="preserve">            "pi": "</w:t>
              </w:r>
              <w:r>
                <w:rPr>
                  <w:rFonts w:hint="eastAsia"/>
                </w:rPr>
                <w:t>湖南省湘潭市湘潭县</w:t>
              </w:r>
              <w:r>
                <w:rPr>
                  <w:rFonts w:hint="eastAsia"/>
                </w:rPr>
                <w:t>X022,</w:t>
              </w:r>
              <w:r>
                <w:rPr>
                  <w:rFonts w:hint="eastAsia"/>
                </w:rPr>
                <w:t>新庄村东北</w:t>
              </w:r>
              <w:r>
                <w:rPr>
                  <w:rFonts w:hint="eastAsia"/>
                </w:rPr>
                <w:t>298</w:t>
              </w:r>
              <w:r>
                <w:rPr>
                  <w:rFonts w:hint="eastAsia"/>
                </w:rPr>
                <w:t>米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265" w:author="陈涛" w:date="2015-11-12T16:25:00Z"/>
              </w:rPr>
            </w:pPr>
            <w:ins w:id="266" w:author="陈涛" w:date="2015-11-12T16:25:00Z">
              <w:r>
                <w:t xml:space="preserve">            "ot": "G11",</w:t>
              </w:r>
            </w:ins>
          </w:p>
          <w:p w:rsidR="00523BD4" w:rsidRDefault="002972CB">
            <w:pPr>
              <w:rPr>
                <w:ins w:id="267" w:author="陈涛" w:date="2015-11-12T16:25:00Z"/>
              </w:rPr>
            </w:pPr>
            <w:ins w:id="268" w:author="陈涛" w:date="2015-11-12T16:25:00Z">
              <w:r>
                <w:t xml:space="preserve">            "otherValue": {</w:t>
              </w:r>
            </w:ins>
          </w:p>
          <w:p w:rsidR="00523BD4" w:rsidRDefault="002972CB">
            <w:pPr>
              <w:rPr>
                <w:ins w:id="269" w:author="陈涛" w:date="2015-11-12T16:25:00Z"/>
              </w:rPr>
            </w:pPr>
            <w:ins w:id="270" w:author="陈涛" w:date="2015-11-12T16:25:00Z">
              <w:r>
                <w:t xml:space="preserve">                "t": 498751293,</w:t>
              </w:r>
            </w:ins>
          </w:p>
          <w:p w:rsidR="00523BD4" w:rsidRDefault="002972CB">
            <w:pPr>
              <w:rPr>
                <w:ins w:id="271" w:author="陈涛" w:date="2015-11-12T16:25:00Z"/>
              </w:rPr>
            </w:pPr>
            <w:ins w:id="272" w:author="陈涛" w:date="2015-11-12T16:25:00Z">
              <w:r>
                <w:rPr>
                  <w:rFonts w:hint="eastAsia"/>
                </w:rPr>
                <w:t xml:space="preserve">                "v": "10</w:t>
              </w:r>
              <w:r>
                <w:rPr>
                  <w:rFonts w:hint="eastAsia"/>
                </w:rPr>
                <w:t>天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小时</w:t>
              </w:r>
              <w:r>
                <w:rPr>
                  <w:rFonts w:hint="eastAsia"/>
                </w:rPr>
                <w:t>11</w:t>
              </w:r>
              <w:r>
                <w:rPr>
                  <w:rFonts w:hint="eastAsia"/>
                </w:rPr>
                <w:t>分</w:t>
              </w:r>
              <w:r>
                <w:rPr>
                  <w:rFonts w:hint="eastAsia"/>
                </w:rPr>
                <w:t>17</w:t>
              </w:r>
              <w:r>
                <w:rPr>
                  <w:rFonts w:hint="eastAsia"/>
                </w:rPr>
                <w:t>秒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273" w:author="陈涛" w:date="2015-11-12T16:25:00Z"/>
              </w:rPr>
            </w:pPr>
            <w:ins w:id="274" w:author="陈涛" w:date="2015-11-12T16:25:00Z">
              <w:r>
                <w:t xml:space="preserve">                "mt": 1,</w:t>
              </w:r>
            </w:ins>
          </w:p>
          <w:p w:rsidR="00523BD4" w:rsidRDefault="002972CB">
            <w:pPr>
              <w:rPr>
                <w:ins w:id="275" w:author="陈涛" w:date="2015-11-12T16:25:00Z"/>
              </w:rPr>
            </w:pPr>
            <w:ins w:id="276" w:author="陈涛" w:date="2015-11-12T16:25:00Z">
              <w:r>
                <w:rPr>
                  <w:rFonts w:hint="eastAsia"/>
                </w:rPr>
                <w:t xml:space="preserve">                "k": "</w:t>
              </w:r>
              <w:r>
                <w:rPr>
                  <w:rFonts w:hint="eastAsia"/>
                </w:rPr>
                <w:t>停车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277" w:author="陈涛" w:date="2015-11-12T16:25:00Z"/>
              </w:rPr>
            </w:pPr>
            <w:ins w:id="278" w:author="陈涛" w:date="2015-11-12T16:25:00Z">
              <w:r>
                <w:t xml:space="preserve">                "m": 0</w:t>
              </w:r>
            </w:ins>
          </w:p>
          <w:p w:rsidR="00523BD4" w:rsidRDefault="002972CB">
            <w:pPr>
              <w:rPr>
                <w:ins w:id="279" w:author="陈涛" w:date="2015-11-12T16:25:00Z"/>
              </w:rPr>
            </w:pPr>
            <w:ins w:id="280" w:author="陈涛" w:date="2015-11-12T16:25:00Z">
              <w:r>
                <w:t xml:space="preserve">            },</w:t>
              </w:r>
            </w:ins>
          </w:p>
          <w:p w:rsidR="00523BD4" w:rsidRDefault="002972CB">
            <w:pPr>
              <w:rPr>
                <w:ins w:id="281" w:author="陈涛" w:date="2015-11-12T16:25:00Z"/>
              </w:rPr>
            </w:pPr>
            <w:ins w:id="282" w:author="陈涛" w:date="2015-11-12T16:25:00Z">
              <w:r>
                <w:t xml:space="preserve">            "lo": 112.71115,</w:t>
              </w:r>
            </w:ins>
          </w:p>
          <w:p w:rsidR="00523BD4" w:rsidRDefault="002972CB">
            <w:pPr>
              <w:rPr>
                <w:ins w:id="283" w:author="陈涛" w:date="2015-11-12T16:25:00Z"/>
              </w:rPr>
            </w:pPr>
            <w:ins w:id="284" w:author="陈涛" w:date="2015-11-12T16:25:00Z">
              <w:r>
                <w:t xml:space="preserve">            "lt": 27.755117,</w:t>
              </w:r>
            </w:ins>
          </w:p>
          <w:p w:rsidR="00523BD4" w:rsidRDefault="002972CB">
            <w:pPr>
              <w:rPr>
                <w:ins w:id="285" w:author="陈涛" w:date="2015-11-12T16:25:00Z"/>
              </w:rPr>
            </w:pPr>
            <w:ins w:id="286" w:author="陈涛" w:date="2015-11-12T16:25:00Z">
              <w:r>
                <w:t xml:space="preserve">            "lx": 12033,</w:t>
              </w:r>
            </w:ins>
          </w:p>
          <w:p w:rsidR="00523BD4" w:rsidRDefault="002972CB">
            <w:pPr>
              <w:rPr>
                <w:ins w:id="287" w:author="陈涛" w:date="2015-11-12T16:25:00Z"/>
              </w:rPr>
            </w:pPr>
            <w:ins w:id="288" w:author="陈涛" w:date="2015-11-12T16:25:00Z">
              <w:r>
                <w:t xml:space="preserve">            "l</w:t>
              </w:r>
              <w:r>
                <w:t>y": 2591,</w:t>
              </w:r>
            </w:ins>
          </w:p>
          <w:p w:rsidR="00523BD4" w:rsidRDefault="002972CB">
            <w:pPr>
              <w:rPr>
                <w:ins w:id="289" w:author="陈涛" w:date="2015-11-12T16:25:00Z"/>
              </w:rPr>
            </w:pPr>
            <w:ins w:id="290" w:author="陈涛" w:date="2015-11-12T16:25:00Z">
              <w:r>
                <w:t xml:space="preserve">            "di": 0,</w:t>
              </w:r>
            </w:ins>
          </w:p>
          <w:p w:rsidR="00523BD4" w:rsidRDefault="002972CB">
            <w:pPr>
              <w:rPr>
                <w:ins w:id="291" w:author="陈涛" w:date="2015-11-12T16:25:00Z"/>
              </w:rPr>
            </w:pPr>
            <w:ins w:id="292" w:author="陈涛" w:date="2015-11-12T16:25:00Z">
              <w:r>
                <w:t xml:space="preserve">            "sd": 0,</w:t>
              </w:r>
            </w:ins>
          </w:p>
          <w:p w:rsidR="00523BD4" w:rsidRDefault="002972CB">
            <w:pPr>
              <w:rPr>
                <w:ins w:id="293" w:author="陈涛" w:date="2015-11-12T16:25:00Z"/>
              </w:rPr>
            </w:pPr>
            <w:ins w:id="294" w:author="陈涛" w:date="2015-11-12T16:25:00Z">
              <w:r>
                <w:t xml:space="preserve">            "al": 0,</w:t>
              </w:r>
            </w:ins>
          </w:p>
          <w:p w:rsidR="00523BD4" w:rsidRDefault="002972CB">
            <w:pPr>
              <w:rPr>
                <w:ins w:id="295" w:author="陈涛" w:date="2015-11-12T16:25:00Z"/>
              </w:rPr>
            </w:pPr>
            <w:ins w:id="296" w:author="陈涛" w:date="2015-11-12T16:25:00Z">
              <w:r>
                <w:t xml:space="preserve">            "oid": 342608,</w:t>
              </w:r>
            </w:ins>
          </w:p>
          <w:p w:rsidR="00523BD4" w:rsidRDefault="002972CB">
            <w:pPr>
              <w:rPr>
                <w:ins w:id="297" w:author="陈涛" w:date="2015-11-12T16:25:00Z"/>
              </w:rPr>
            </w:pPr>
            <w:ins w:id="298" w:author="陈涛" w:date="2015-11-12T16:25:00Z">
              <w:r>
                <w:t xml:space="preserve">            "gt": 1446872764000,</w:t>
              </w:r>
            </w:ins>
          </w:p>
          <w:p w:rsidR="00523BD4" w:rsidRDefault="002972CB">
            <w:pPr>
              <w:rPr>
                <w:ins w:id="299" w:author="陈涛" w:date="2015-11-12T16:25:00Z"/>
              </w:rPr>
            </w:pPr>
            <w:ins w:id="300" w:author="陈涛" w:date="2015-11-12T16:25:00Z">
              <w:r>
                <w:t xml:space="preserve">            "rt": 1447315569000,</w:t>
              </w:r>
            </w:ins>
          </w:p>
          <w:p w:rsidR="00523BD4" w:rsidRDefault="002972CB">
            <w:pPr>
              <w:rPr>
                <w:ins w:id="301" w:author="陈涛" w:date="2015-11-12T16:25:00Z"/>
              </w:rPr>
            </w:pPr>
            <w:ins w:id="302" w:author="陈涛" w:date="2015-11-12T16:25:00Z">
              <w:r>
                <w:t xml:space="preserve">            "mi": 228,</w:t>
              </w:r>
            </w:ins>
          </w:p>
          <w:p w:rsidR="00523BD4" w:rsidRDefault="002972CB">
            <w:pPr>
              <w:rPr>
                <w:ins w:id="303" w:author="陈涛" w:date="2015-11-12T16:25:00Z"/>
              </w:rPr>
            </w:pPr>
            <w:ins w:id="304" w:author="陈涛" w:date="2015-11-12T16:25:00Z">
              <w:r>
                <w:t xml:space="preserve">            "sid": "14773207483",</w:t>
              </w:r>
            </w:ins>
          </w:p>
          <w:p w:rsidR="00523BD4" w:rsidRDefault="002972CB">
            <w:pPr>
              <w:rPr>
                <w:ins w:id="305" w:author="陈涛" w:date="2015-11-12T16:25:00Z"/>
              </w:rPr>
            </w:pPr>
            <w:ins w:id="306" w:author="陈涛" w:date="2015-11-12T16:25:00Z">
              <w:r>
                <w:t xml:space="preserve">            "mid": "13651119404",</w:t>
              </w:r>
            </w:ins>
          </w:p>
          <w:p w:rsidR="00523BD4" w:rsidRDefault="002972CB">
            <w:pPr>
              <w:rPr>
                <w:ins w:id="307" w:author="陈涛" w:date="2015-11-12T16:25:00Z"/>
              </w:rPr>
            </w:pPr>
            <w:ins w:id="308" w:author="陈涛" w:date="2015-11-12T16:25:00Z">
              <w:r>
                <w:t xml:space="preserve">            "hphone": "14773207483",</w:t>
              </w:r>
            </w:ins>
          </w:p>
          <w:p w:rsidR="00523BD4" w:rsidRDefault="002972CB">
            <w:pPr>
              <w:rPr>
                <w:ins w:id="309" w:author="陈涛" w:date="2015-11-12T16:25:00Z"/>
              </w:rPr>
            </w:pPr>
            <w:ins w:id="310" w:author="陈涛" w:date="2015-11-12T16:25:00Z">
              <w:r>
                <w:t xml:space="preserve">            "huser": "",</w:t>
              </w:r>
            </w:ins>
          </w:p>
          <w:p w:rsidR="00523BD4" w:rsidRDefault="002972CB">
            <w:pPr>
              <w:rPr>
                <w:ins w:id="311" w:author="陈涛" w:date="2015-11-12T16:25:00Z"/>
              </w:rPr>
            </w:pPr>
            <w:ins w:id="312" w:author="陈涛" w:date="2015-11-12T16:25:00Z">
              <w:r>
                <w:t xml:space="preserve">            "mdtname": "LH",</w:t>
              </w:r>
            </w:ins>
          </w:p>
          <w:p w:rsidR="00523BD4" w:rsidRDefault="002972CB">
            <w:pPr>
              <w:rPr>
                <w:ins w:id="313" w:author="陈涛" w:date="2015-11-12T16:25:00Z"/>
              </w:rPr>
            </w:pPr>
            <w:ins w:id="314" w:author="陈涛" w:date="2015-11-12T16:25:00Z">
              <w:r>
                <w:t xml:space="preserve">            "ms": 32770</w:t>
              </w:r>
            </w:ins>
          </w:p>
          <w:p w:rsidR="00523BD4" w:rsidRDefault="002972CB">
            <w:pPr>
              <w:rPr>
                <w:ins w:id="315" w:author="陈涛" w:date="2015-11-12T16:25:00Z"/>
              </w:rPr>
            </w:pPr>
            <w:ins w:id="316" w:author="陈涛" w:date="2015-11-12T16:25:00Z">
              <w:r>
                <w:t xml:space="preserve">        }</w:t>
              </w:r>
            </w:ins>
          </w:p>
          <w:p w:rsidR="00523BD4" w:rsidRDefault="002972CB">
            <w:pPr>
              <w:rPr>
                <w:ins w:id="317" w:author="陈涛" w:date="2015-11-12T16:25:00Z"/>
              </w:rPr>
            </w:pPr>
            <w:ins w:id="318" w:author="陈涛" w:date="2015-11-12T16:25:00Z">
              <w:r>
                <w:t xml:space="preserve">    ]</w:t>
              </w:r>
            </w:ins>
          </w:p>
          <w:p w:rsidR="00523BD4" w:rsidRDefault="002972CB">
            <w:ins w:id="319" w:author="陈涛" w:date="2015-11-12T16:25:00Z">
              <w:r>
                <w:t>}</w:t>
              </w:r>
            </w:ins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23BD4">
        <w:tc>
          <w:tcPr>
            <w:tcW w:w="4148" w:type="dxa"/>
          </w:tcPr>
          <w:p w:rsidR="00523BD4" w:rsidRDefault="002972CB">
            <w:r>
              <w:lastRenderedPageBreak/>
              <w:t>dvlpId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token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user</w:t>
            </w:r>
            <w:r>
              <w:rPr>
                <w:rFonts w:hint="eastAsia"/>
              </w:rPr>
              <w:t>md5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用户密码</w:t>
            </w:r>
            <w:r>
              <w:rPr>
                <w:rFonts w:hint="eastAsia"/>
              </w:rPr>
              <w:t>md</w:t>
            </w:r>
            <w:r>
              <w:t>5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carId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</w:tr>
      <w:bookmarkEnd w:id="193"/>
      <w:bookmarkEnd w:id="194"/>
    </w:tbl>
    <w:p w:rsidR="00523BD4" w:rsidRDefault="00523BD4">
      <w:pPr>
        <w:rPr>
          <w:ins w:id="320" w:author="陈涛" w:date="2015-11-12T16:25:00Z"/>
        </w:rPr>
      </w:pPr>
    </w:p>
    <w:p w:rsidR="00523BD4" w:rsidRDefault="002972CB">
      <w:pPr>
        <w:rPr>
          <w:ins w:id="321" w:author="陈涛" w:date="2015-11-12T16:25:00Z"/>
        </w:rPr>
      </w:pPr>
      <w:ins w:id="322" w:author="陈涛" w:date="2015-11-12T16:25:00Z">
        <w:r>
          <w:rPr>
            <w:rFonts w:hint="eastAsia"/>
          </w:rPr>
          <w:t>响应的参数说明</w:t>
        </w:r>
      </w:ins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08"/>
        <w:gridCol w:w="4288"/>
      </w:tblGrid>
      <w:tr w:rsidR="00523BD4">
        <w:trPr>
          <w:ins w:id="323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324" w:author="陈涛" w:date="2015-11-12T16:25:00Z"/>
              </w:rPr>
            </w:pPr>
            <w:ins w:id="325" w:author="陈涛" w:date="2015-11-12T16:25:00Z">
              <w:r>
                <w:t>totalPages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rPr>
                <w:ins w:id="326" w:author="陈涛" w:date="2015-11-12T16:25:00Z"/>
              </w:rPr>
            </w:pPr>
            <w:ins w:id="327" w:author="陈涛" w:date="2015-11-12T16:25:00Z">
              <w:r>
                <w:rPr>
                  <w:rFonts w:hint="eastAsia"/>
                </w:rPr>
                <w:t>总页数</w:t>
              </w:r>
            </w:ins>
          </w:p>
        </w:tc>
      </w:tr>
      <w:tr w:rsidR="00523BD4">
        <w:trPr>
          <w:ins w:id="328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329" w:author="陈涛" w:date="2015-11-12T16:25:00Z"/>
              </w:rPr>
            </w:pPr>
            <w:ins w:id="330" w:author="陈涛" w:date="2015-11-12T16:25:00Z">
              <w:r>
                <w:t>totalRows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rPr>
                <w:ins w:id="331" w:author="陈涛" w:date="2015-11-12T16:25:00Z"/>
              </w:rPr>
            </w:pPr>
            <w:ins w:id="332" w:author="陈涛" w:date="2015-11-12T16:25:00Z">
              <w:r>
                <w:rPr>
                  <w:rFonts w:hint="eastAsia"/>
                </w:rPr>
                <w:t>总记录数</w:t>
              </w:r>
            </w:ins>
          </w:p>
        </w:tc>
      </w:tr>
      <w:tr w:rsidR="00523BD4">
        <w:trPr>
          <w:ins w:id="333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334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335" w:author="陈涛" w:date="2015-11-12T16:25:00Z">
              <w:r>
                <w:t>pageNo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rPr>
                <w:ins w:id="336" w:author="陈涛" w:date="2015-11-12T16:25:00Z"/>
              </w:rPr>
            </w:pPr>
            <w:ins w:id="337" w:author="陈涛" w:date="2015-11-12T16:25:00Z">
              <w:r>
                <w:rPr>
                  <w:rFonts w:hint="eastAsia"/>
                </w:rPr>
                <w:t>当前页数</w:t>
              </w:r>
            </w:ins>
          </w:p>
        </w:tc>
      </w:tr>
      <w:tr w:rsidR="00523BD4">
        <w:trPr>
          <w:ins w:id="338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339" w:author="陈涛" w:date="2015-11-12T16:25:00Z"/>
              </w:rPr>
            </w:pPr>
            <w:ins w:id="340" w:author="陈涛" w:date="2015-11-12T16:25:00Z">
              <w:r>
                <w:t>pageSize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rPr>
                <w:ins w:id="341" w:author="陈涛" w:date="2015-11-12T16:25:00Z"/>
              </w:rPr>
            </w:pPr>
            <w:ins w:id="342" w:author="陈涛" w:date="2015-11-12T16:25:00Z">
              <w:r>
                <w:rPr>
                  <w:rFonts w:hint="eastAsia"/>
                </w:rPr>
                <w:t>当前每页记录数</w:t>
              </w:r>
            </w:ins>
          </w:p>
        </w:tc>
      </w:tr>
    </w:tbl>
    <w:p w:rsidR="00523BD4" w:rsidRDefault="00523BD4">
      <w:pPr>
        <w:rPr>
          <w:ins w:id="343" w:author="陈涛" w:date="2015-11-12T16:25:00Z"/>
        </w:rPr>
      </w:pPr>
    </w:p>
    <w:p w:rsidR="00523BD4" w:rsidRDefault="002972CB">
      <w:pPr>
        <w:rPr>
          <w:ins w:id="344" w:author="陈涛" w:date="2015-11-12T16:25:00Z"/>
        </w:rPr>
      </w:pPr>
      <w:ins w:id="345" w:author="陈涛" w:date="2015-11-12T16:25:00Z">
        <w:r>
          <w:t>data json</w:t>
        </w:r>
        <w:r>
          <w:rPr>
            <w:rFonts w:hint="eastAsia"/>
          </w:rPr>
          <w:t>数据说明</w:t>
        </w:r>
      </w:ins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08"/>
        <w:gridCol w:w="4288"/>
      </w:tblGrid>
      <w:tr w:rsidR="00523BD4">
        <w:trPr>
          <w:ins w:id="346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347" w:author="陈涛" w:date="2015-11-12T16:25:00Z"/>
              </w:rPr>
            </w:pPr>
            <w:ins w:id="348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hn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rPr>
                <w:ins w:id="349" w:author="陈涛" w:date="2015-11-12T16:25:00Z"/>
              </w:rPr>
            </w:pPr>
            <w:ins w:id="350" w:author="陈涛" w:date="2015-11-12T16:25:00Z">
              <w:r>
                <w:t>客户名称</w:t>
              </w:r>
              <w:r>
                <w:t>, holdName</w:t>
              </w:r>
            </w:ins>
          </w:p>
        </w:tc>
      </w:tr>
      <w:tr w:rsidR="00523BD4">
        <w:trPr>
          <w:ins w:id="351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352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353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l</w:t>
              </w:r>
              <w:r>
                <w:rPr>
                  <w:rFonts w:ascii="宋体" w:hAnsi="宋体" w:cs="宋体" w:hint="eastAsia"/>
                  <w:color w:val="000000"/>
                  <w:kern w:val="0"/>
                  <w:sz w:val="24"/>
                  <w:szCs w:val="24"/>
                </w:rPr>
                <w:t>ogo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rPr>
                <w:ins w:id="354" w:author="陈涛" w:date="2015-11-12T16:25:00Z"/>
              </w:rPr>
            </w:pPr>
            <w:ins w:id="355" w:author="陈涛" w:date="2015-11-12T16:25:00Z">
              <w:r>
                <w:t>车辆类型图标，</w:t>
              </w:r>
              <w:r>
                <w:t>0</w:t>
              </w:r>
              <w:r>
                <w:t>越野车</w:t>
              </w:r>
              <w:r>
                <w:rPr>
                  <w:u w:val="single"/>
                </w:rPr>
                <w:t>suv</w:t>
              </w:r>
              <w:r>
                <w:t>，</w:t>
              </w:r>
              <w:r>
                <w:t>1</w:t>
              </w:r>
              <w:r>
                <w:t>默认车辆，</w:t>
              </w:r>
              <w:r>
                <w:t>2</w:t>
              </w:r>
              <w:r>
                <w:t>小车，</w:t>
              </w:r>
              <w:r>
                <w:t>3</w:t>
              </w:r>
              <w:r>
                <w:t>卡车，</w:t>
              </w:r>
              <w:r>
                <w:t>4</w:t>
              </w:r>
              <w:r>
                <w:t>挂车，</w:t>
              </w:r>
              <w:r>
                <w:t>5</w:t>
              </w:r>
              <w:r>
                <w:t>摩托车</w:t>
              </w:r>
            </w:ins>
          </w:p>
        </w:tc>
      </w:tr>
      <w:tr w:rsidR="00523BD4">
        <w:trPr>
          <w:ins w:id="356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357" w:author="陈涛" w:date="2015-11-12T16:25:00Z"/>
              </w:rPr>
            </w:pPr>
            <w:ins w:id="358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obn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rPr>
                <w:ins w:id="359" w:author="陈涛" w:date="2015-11-12T16:25:00Z"/>
              </w:rPr>
            </w:pPr>
            <w:ins w:id="360" w:author="陈涛" w:date="2015-11-12T16:25:00Z">
              <w:r>
                <w:t>车牌号</w:t>
              </w:r>
              <w:r>
                <w:t>, objectName</w:t>
              </w:r>
            </w:ins>
          </w:p>
        </w:tc>
      </w:tr>
      <w:tr w:rsidR="00523BD4">
        <w:trPr>
          <w:ins w:id="361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362" w:author="陈涛" w:date="2015-11-12T16:25:00Z"/>
              </w:rPr>
            </w:pPr>
            <w:ins w:id="363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tt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rPr>
                <w:ins w:id="364" w:author="陈涛" w:date="2015-11-12T16:25:00Z"/>
              </w:rPr>
            </w:pPr>
            <w:ins w:id="365" w:author="陈涛" w:date="2015-11-12T16:25:00Z">
              <w:r>
                <w:t>在线类型</w:t>
              </w:r>
              <w:r>
                <w:t>, 0</w:t>
              </w:r>
              <w:r>
                <w:t>不在线，</w:t>
              </w:r>
              <w:r>
                <w:t>1</w:t>
              </w:r>
              <w:r>
                <w:t>在线</w:t>
              </w:r>
              <w:r>
                <w:t>, transType</w:t>
              </w:r>
            </w:ins>
          </w:p>
        </w:tc>
      </w:tr>
      <w:tr w:rsidR="00523BD4">
        <w:trPr>
          <w:ins w:id="366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367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368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pi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rPr>
                <w:ins w:id="369" w:author="陈涛" w:date="2015-11-12T16:25:00Z"/>
              </w:rPr>
            </w:pPr>
            <w:ins w:id="370" w:author="陈涛" w:date="2015-11-12T16:25:00Z">
              <w:r>
                <w:t>地理位置描述</w:t>
              </w:r>
              <w:r>
                <w:t>, position</w:t>
              </w:r>
            </w:ins>
          </w:p>
        </w:tc>
      </w:tr>
      <w:tr w:rsidR="00523BD4">
        <w:trPr>
          <w:ins w:id="371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372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373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ot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rPr>
                <w:ins w:id="374" w:author="陈涛" w:date="2015-11-12T16:25:00Z"/>
              </w:rPr>
            </w:pPr>
            <w:ins w:id="375" w:author="陈涛" w:date="2015-11-12T16:25:00Z">
              <w:r>
                <w:t>车辆类型</w:t>
              </w:r>
              <w:r>
                <w:t>, objectType</w:t>
              </w:r>
            </w:ins>
          </w:p>
        </w:tc>
      </w:tr>
      <w:tr w:rsidR="00523BD4">
        <w:trPr>
          <w:ins w:id="376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377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378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otherValue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379" w:author="陈涛" w:date="2015-11-12T16:25:00Z"/>
              </w:rPr>
            </w:pPr>
            <w:ins w:id="380" w:author="陈涛" w:date="2015-11-12T16:25:00Z">
              <w:r>
                <w:t>包含停车多久，行驶了多少公里</w:t>
              </w:r>
              <w:r>
                <w:t>, json</w:t>
              </w:r>
              <w:r>
                <w:t>数据</w:t>
              </w:r>
            </w:ins>
          </w:p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381" w:author="陈涛" w:date="2016-01-15T15:59:00Z"/>
              </w:rPr>
            </w:pPr>
            <w:ins w:id="382" w:author="陈涛" w:date="2016-01-15T15:59:00Z">
              <w:r>
                <w:t>K</w:t>
              </w:r>
              <w:r>
                <w:rPr>
                  <w:rFonts w:hint="eastAsia"/>
                </w:rPr>
                <w:t>停车</w:t>
              </w:r>
              <w:r>
                <w:rPr>
                  <w:rFonts w:hint="eastAsia"/>
                </w:rPr>
                <w:t>/</w:t>
              </w:r>
              <w:r>
                <w:rPr>
                  <w:rFonts w:hint="eastAsia"/>
                </w:rPr>
                <w:t>行驶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v</w:t>
              </w:r>
              <w:r>
                <w:rPr>
                  <w:rFonts w:hint="eastAsia"/>
                </w:rPr>
                <w:t>停车的时间</w:t>
              </w:r>
              <w:r>
                <w:rPr>
                  <w:rFonts w:hint="eastAsia"/>
                </w:rPr>
                <w:t>/</w:t>
              </w:r>
              <w:r>
                <w:rPr>
                  <w:rFonts w:hint="eastAsia"/>
                </w:rPr>
                <w:t>行驶的时间</w:t>
              </w:r>
            </w:ins>
          </w:p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383" w:author="陈涛" w:date="2016-01-15T15:59:00Z"/>
              </w:rPr>
            </w:pPr>
            <w:ins w:id="384" w:author="陈涛" w:date="2016-01-15T15:59:00Z">
              <w:r>
                <w:rPr>
                  <w:rFonts w:hint="eastAsia"/>
                </w:rPr>
                <w:t>m</w:t>
              </w:r>
              <w:r>
                <w:rPr>
                  <w:rFonts w:hint="eastAsia"/>
                </w:rPr>
                <w:t>行驶的距离，停车的时候行驶距离为空</w:t>
              </w:r>
            </w:ins>
          </w:p>
          <w:p w:rsidR="00523BD4" w:rsidRDefault="002972CB">
            <w:pPr>
              <w:rPr>
                <w:ins w:id="385" w:author="陈涛" w:date="2015-11-12T16:25:00Z"/>
              </w:rPr>
            </w:pPr>
            <w:ins w:id="386" w:author="陈涛" w:date="2016-01-15T15:59:00Z">
              <w:r>
                <w:t>t,mt</w:t>
              </w:r>
              <w:r>
                <w:rPr>
                  <w:rFonts w:hint="eastAsia"/>
                </w:rPr>
                <w:t>暂时未用</w:t>
              </w:r>
            </w:ins>
          </w:p>
        </w:tc>
      </w:tr>
      <w:tr w:rsidR="00523BD4">
        <w:trPr>
          <w:ins w:id="387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388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389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lo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390" w:author="陈涛" w:date="2015-11-12T16:25:00Z"/>
              </w:rPr>
            </w:pPr>
            <w:ins w:id="391" w:author="陈涛" w:date="2015-11-12T16:25:00Z">
              <w:r>
                <w:t>经度</w:t>
              </w:r>
              <w:r>
                <w:t>-</w:t>
              </w:r>
              <w:r>
                <w:t>地图坐标，地图换算时，除以</w:t>
              </w:r>
              <w:r>
                <w:t>1000000</w:t>
              </w:r>
            </w:ins>
          </w:p>
          <w:p w:rsidR="00523BD4" w:rsidRDefault="00523BD4">
            <w:pPr>
              <w:autoSpaceDE w:val="0"/>
              <w:autoSpaceDN w:val="0"/>
              <w:adjustRightInd w:val="0"/>
              <w:jc w:val="left"/>
              <w:rPr>
                <w:ins w:id="392" w:author="陈涛" w:date="2015-11-12T16:25:00Z"/>
              </w:rPr>
            </w:pPr>
          </w:p>
        </w:tc>
      </w:tr>
      <w:tr w:rsidR="00523BD4">
        <w:trPr>
          <w:ins w:id="393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394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395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lt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396" w:author="陈涛" w:date="2015-11-12T16:25:00Z"/>
              </w:rPr>
            </w:pPr>
            <w:ins w:id="397" w:author="陈涛" w:date="2015-11-12T16:25:00Z">
              <w:r>
                <w:t>纬度</w:t>
              </w:r>
              <w:r>
                <w:t>-</w:t>
              </w:r>
              <w:r>
                <w:t>地图坐标，地图换算时，除以</w:t>
              </w:r>
              <w:r>
                <w:t>1000000</w:t>
              </w:r>
            </w:ins>
          </w:p>
        </w:tc>
      </w:tr>
      <w:tr w:rsidR="00523BD4">
        <w:trPr>
          <w:ins w:id="398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399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400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lx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401" w:author="陈涛" w:date="2015-11-12T16:25:00Z"/>
              </w:rPr>
            </w:pPr>
            <w:ins w:id="402" w:author="陈涛" w:date="2015-11-12T16:25:00Z">
              <w:r>
                <w:t>运算时</w:t>
              </w:r>
              <w:r>
                <w:t>lo+lx/1000000</w:t>
              </w:r>
              <w:r>
                <w:t>，百度纠正的数据</w:t>
              </w:r>
            </w:ins>
          </w:p>
        </w:tc>
      </w:tr>
      <w:tr w:rsidR="00523BD4">
        <w:trPr>
          <w:ins w:id="403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404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405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ly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406" w:author="陈涛" w:date="2015-11-12T16:25:00Z"/>
              </w:rPr>
            </w:pPr>
            <w:ins w:id="407" w:author="陈涛" w:date="2015-11-12T16:25:00Z">
              <w:r>
                <w:t>运算时</w:t>
              </w:r>
              <w:r>
                <w:t>lt+ly/1000000</w:t>
              </w:r>
              <w:r>
                <w:t>，百度纠正的数据</w:t>
              </w:r>
            </w:ins>
          </w:p>
        </w:tc>
      </w:tr>
      <w:tr w:rsidR="00523BD4">
        <w:trPr>
          <w:ins w:id="408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409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410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di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411" w:author="陈涛" w:date="2015-11-12T16:25:00Z"/>
              </w:rPr>
            </w:pPr>
            <w:ins w:id="412" w:author="陈涛" w:date="2015-11-12T16:25:00Z">
              <w:r>
                <w:t>方向</w:t>
              </w:r>
              <w:r>
                <w:t>-</w:t>
              </w:r>
              <w:r>
                <w:t>对应</w:t>
              </w:r>
              <w:r>
                <w:t>direct</w:t>
              </w:r>
            </w:ins>
          </w:p>
        </w:tc>
      </w:tr>
      <w:tr w:rsidR="00523BD4">
        <w:trPr>
          <w:ins w:id="413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414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415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sd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416" w:author="陈涛" w:date="2015-11-12T16:25:00Z"/>
              </w:rPr>
            </w:pPr>
            <w:ins w:id="417" w:author="陈涛" w:date="2015-11-12T16:25:00Z">
              <w:r>
                <w:t>速度，对应</w:t>
              </w:r>
              <w:r>
                <w:t>speed</w:t>
              </w:r>
            </w:ins>
          </w:p>
          <w:p w:rsidR="00523BD4" w:rsidRDefault="00523BD4">
            <w:pPr>
              <w:autoSpaceDE w:val="0"/>
              <w:autoSpaceDN w:val="0"/>
              <w:adjustRightInd w:val="0"/>
              <w:jc w:val="left"/>
              <w:rPr>
                <w:ins w:id="418" w:author="陈涛" w:date="2015-11-12T16:25:00Z"/>
              </w:rPr>
            </w:pPr>
          </w:p>
        </w:tc>
      </w:tr>
      <w:tr w:rsidR="00523BD4">
        <w:trPr>
          <w:ins w:id="419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420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421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al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422" w:author="陈涛" w:date="2015-11-12T16:25:00Z"/>
              </w:rPr>
            </w:pPr>
            <w:ins w:id="423" w:author="陈涛" w:date="2015-11-12T16:25:00Z">
              <w:r>
                <w:t>警报，对用</w:t>
              </w:r>
              <w:r>
                <w:t>alarm</w:t>
              </w:r>
            </w:ins>
          </w:p>
        </w:tc>
      </w:tr>
      <w:tr w:rsidR="00523BD4">
        <w:trPr>
          <w:ins w:id="424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425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426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oid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427" w:author="陈涛" w:date="2015-11-12T16:25:00Z"/>
              </w:rPr>
            </w:pPr>
            <w:ins w:id="428" w:author="陈涛" w:date="2015-11-12T16:25:00Z">
              <w:r>
                <w:t>车辆</w:t>
              </w:r>
              <w:r>
                <w:t>id,</w:t>
              </w:r>
              <w:r>
                <w:t>对于</w:t>
              </w:r>
              <w:r>
                <w:t>objectid</w:t>
              </w:r>
            </w:ins>
          </w:p>
        </w:tc>
      </w:tr>
      <w:tr w:rsidR="00523BD4">
        <w:trPr>
          <w:ins w:id="429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430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431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gt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432" w:author="陈涛" w:date="2015-11-12T16:25:00Z"/>
              </w:rPr>
            </w:pPr>
            <w:ins w:id="433" w:author="陈涛" w:date="2015-11-12T16:25:00Z">
              <w:r>
                <w:t>Gps</w:t>
              </w:r>
              <w:r>
                <w:t>时间，</w:t>
              </w:r>
              <w:r>
                <w:t>-</w:t>
              </w:r>
              <w:r>
                <w:t>对应</w:t>
              </w:r>
              <w:r>
                <w:t>gpstime</w:t>
              </w:r>
            </w:ins>
          </w:p>
        </w:tc>
      </w:tr>
      <w:tr w:rsidR="00523BD4">
        <w:trPr>
          <w:ins w:id="434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435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436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rt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437" w:author="陈涛" w:date="2015-11-12T16:25:00Z"/>
              </w:rPr>
            </w:pPr>
            <w:ins w:id="438" w:author="陈涛" w:date="2015-11-12T16:25:00Z">
              <w:r>
                <w:t>数据接收时间，对应</w:t>
              </w:r>
              <w:r>
                <w:t>recvtime</w:t>
              </w:r>
            </w:ins>
          </w:p>
        </w:tc>
      </w:tr>
      <w:tr w:rsidR="00523BD4">
        <w:trPr>
          <w:ins w:id="439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440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441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mi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442" w:author="陈涛" w:date="2015-11-12T16:25:00Z"/>
              </w:rPr>
            </w:pPr>
            <w:ins w:id="443" w:author="陈涛" w:date="2015-11-12T16:25:00Z">
              <w:r>
                <w:t>里程，对应</w:t>
              </w:r>
              <w:r>
                <w:t>mileage</w:t>
              </w:r>
            </w:ins>
          </w:p>
        </w:tc>
      </w:tr>
      <w:tr w:rsidR="00523BD4">
        <w:trPr>
          <w:ins w:id="444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445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446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sid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447" w:author="陈涛" w:date="2015-11-12T16:25:00Z"/>
              </w:rPr>
            </w:pPr>
            <w:ins w:id="448" w:author="陈涛" w:date="2015-11-12T16:25:00Z">
              <w:r>
                <w:t>sim</w:t>
              </w:r>
              <w:r>
                <w:t>编号</w:t>
              </w:r>
            </w:ins>
          </w:p>
        </w:tc>
      </w:tr>
      <w:tr w:rsidR="00523BD4">
        <w:trPr>
          <w:ins w:id="449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450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451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mid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452" w:author="陈涛" w:date="2015-11-12T16:25:00Z"/>
              </w:rPr>
            </w:pPr>
            <w:ins w:id="453" w:author="陈涛" w:date="2015-11-12T16:25:00Z">
              <w:r>
                <w:t>终端</w:t>
              </w:r>
              <w:r>
                <w:t>ID</w:t>
              </w:r>
              <w:r>
                <w:t>，序列号</w:t>
              </w:r>
            </w:ins>
          </w:p>
        </w:tc>
      </w:tr>
      <w:tr w:rsidR="00523BD4">
        <w:trPr>
          <w:ins w:id="454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455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456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huser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457" w:author="陈涛" w:date="2015-11-12T16:25:00Z"/>
              </w:rPr>
            </w:pPr>
            <w:ins w:id="458" w:author="陈涛" w:date="2015-11-12T16:25:00Z">
              <w:r>
                <w:t>联系人</w:t>
              </w:r>
            </w:ins>
          </w:p>
        </w:tc>
      </w:tr>
      <w:tr w:rsidR="00523BD4">
        <w:trPr>
          <w:ins w:id="459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460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461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hphone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462" w:author="陈涛" w:date="2015-11-12T16:25:00Z"/>
              </w:rPr>
            </w:pPr>
            <w:ins w:id="463" w:author="陈涛" w:date="2015-11-12T16:25:00Z">
              <w:r>
                <w:t>联系电话</w:t>
              </w:r>
            </w:ins>
          </w:p>
        </w:tc>
      </w:tr>
      <w:tr w:rsidR="00523BD4">
        <w:trPr>
          <w:ins w:id="464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465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466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mdtname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467" w:author="陈涛" w:date="2015-11-12T16:25:00Z"/>
              </w:rPr>
            </w:pPr>
            <w:ins w:id="468" w:author="陈涛" w:date="2015-11-12T16:25:00Z">
              <w:r>
                <w:t>设备类型</w:t>
              </w:r>
              <w:r>
                <w:t>-</w:t>
              </w:r>
              <w:r>
                <w:t>协议类型</w:t>
              </w:r>
            </w:ins>
          </w:p>
        </w:tc>
      </w:tr>
      <w:tr w:rsidR="00523BD4">
        <w:trPr>
          <w:ins w:id="469" w:author="陈涛" w:date="2015-11-12T16:25:00Z"/>
        </w:trPr>
        <w:tc>
          <w:tcPr>
            <w:tcW w:w="4008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ins w:id="470" w:author="陈涛" w:date="2015-11-12T16:25:00Z"/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ins w:id="471" w:author="陈涛" w:date="2015-11-12T16:25:00Z">
              <w:r>
                <w:rPr>
                  <w:rFonts w:ascii="宋体" w:hAnsi="宋体" w:cs="宋体"/>
                  <w:color w:val="000000"/>
                  <w:kern w:val="0"/>
                  <w:sz w:val="24"/>
                  <w:szCs w:val="24"/>
                </w:rPr>
                <w:t>ms</w:t>
              </w:r>
            </w:ins>
          </w:p>
        </w:tc>
        <w:tc>
          <w:tcPr>
            <w:tcW w:w="4288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472" w:author="陈涛" w:date="2015-11-12T16:25:00Z"/>
              </w:rPr>
            </w:pPr>
            <w:ins w:id="473" w:author="陈涛" w:date="2015-11-12T16:25:00Z">
              <w:r>
                <w:t>终端状态</w:t>
              </w:r>
            </w:ins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轨迹回放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gps</w:t>
            </w:r>
            <w:r>
              <w:rPr>
                <w:rFonts w:hint="eastAsia"/>
              </w:rPr>
              <w:t>/</w:t>
            </w:r>
            <w:r>
              <w:t>trackPlayback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"dvlpId": "app_developer",</w:t>
            </w:r>
          </w:p>
          <w:p w:rsidR="00523BD4" w:rsidRDefault="002972CB">
            <w:r>
              <w:t xml:space="preserve">        "token": "</w:t>
            </w:r>
            <w:r>
              <w:t>7e203b8b32c296b4e9b2650bbdf0b838",</w:t>
            </w:r>
          </w:p>
          <w:p w:rsidR="00523BD4" w:rsidRDefault="002972CB">
            <w:r>
              <w:t xml:space="preserve">        "loginId": "anlongtest"</w:t>
            </w:r>
          </w:p>
          <w:p w:rsidR="00523BD4" w:rsidRDefault="002972CB">
            <w:r>
              <w:t xml:space="preserve">    },</w:t>
            </w:r>
          </w:p>
          <w:p w:rsidR="00523BD4" w:rsidRDefault="002972CB">
            <w:r>
              <w:t xml:space="preserve">    "params": {</w:t>
            </w:r>
          </w:p>
          <w:p w:rsidR="00523BD4" w:rsidRDefault="002972CB">
            <w:r>
              <w:t xml:space="preserve">        "carId": "337635",</w:t>
            </w:r>
          </w:p>
          <w:p w:rsidR="00523BD4" w:rsidRDefault="002972CB">
            <w:r>
              <w:t xml:space="preserve">        "startDate": "2015-10-08 14:37:56",</w:t>
            </w:r>
          </w:p>
          <w:p w:rsidR="00523BD4" w:rsidRDefault="002972CB">
            <w:pPr>
              <w:rPr>
                <w:ins w:id="474" w:author="陈涛" w:date="2016-01-15T15:55:00Z"/>
              </w:rPr>
            </w:pPr>
            <w:r>
              <w:t xml:space="preserve">        "endDate": "2015-10-08 14:40:27",</w:t>
            </w:r>
          </w:p>
          <w:p w:rsidR="00523BD4" w:rsidRDefault="002972CB">
            <w:ins w:id="475" w:author="陈涛" w:date="2016-01-15T15:55:00Z">
              <w:r>
                <w:rPr>
                  <w:rFonts w:hint="eastAsia"/>
                </w:rPr>
                <w:t xml:space="preserve">        </w:t>
              </w:r>
              <w:r>
                <w:t>"pageNo": 1,</w:t>
              </w:r>
            </w:ins>
          </w:p>
          <w:p w:rsidR="00523BD4" w:rsidRDefault="002972CB">
            <w:r>
              <w:t xml:space="preserve">        "maxSize": 100</w:t>
            </w:r>
          </w:p>
          <w:p w:rsidR="00523BD4" w:rsidRDefault="002972CB">
            <w:r>
              <w:t xml:space="preserve">    }</w:t>
            </w:r>
          </w:p>
          <w:p w:rsidR="00523BD4" w:rsidRDefault="002972CB"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"status": 0,</w:t>
            </w:r>
          </w:p>
          <w:p w:rsidR="00523BD4" w:rsidRDefault="002972CB">
            <w:r>
              <w:rPr>
                <w:rFonts w:hint="eastAsia"/>
              </w:rPr>
              <w:t xml:space="preserve">        "msg": "</w:t>
            </w:r>
            <w:r>
              <w:rPr>
                <w:rFonts w:hint="eastAsia"/>
              </w:rPr>
              <w:t>获取轨迹回放成功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"pageNo": 0,</w:t>
            </w:r>
          </w:p>
          <w:p w:rsidR="00523BD4" w:rsidRDefault="002972CB">
            <w:r>
              <w:t xml:space="preserve">        "pageSize": 0,</w:t>
            </w:r>
          </w:p>
          <w:p w:rsidR="00523BD4" w:rsidRDefault="002972CB">
            <w:r>
              <w:t xml:space="preserve">        "totalRows": 98,</w:t>
            </w:r>
          </w:p>
          <w:p w:rsidR="00523BD4" w:rsidRDefault="002972CB">
            <w:r>
              <w:t xml:space="preserve">        "totalPages": 0</w:t>
            </w:r>
          </w:p>
          <w:p w:rsidR="00523BD4" w:rsidRDefault="002972CB">
            <w:r>
              <w:t xml:space="preserve">    },</w:t>
            </w:r>
          </w:p>
          <w:p w:rsidR="00523BD4" w:rsidRDefault="002972CB">
            <w:r>
              <w:t xml:space="preserve">    "datas": [</w:t>
            </w:r>
          </w:p>
          <w:p w:rsidR="00523BD4" w:rsidRDefault="002972CB">
            <w:r>
              <w:t xml:space="preserve">        {</w:t>
            </w:r>
          </w:p>
          <w:p w:rsidR="00523BD4" w:rsidRDefault="002972CB">
            <w:r>
              <w:t xml:space="preserve">            "</w:t>
            </w:r>
            <w:bookmarkStart w:id="476" w:name="OLE_LINK7"/>
            <w:r>
              <w:t>receiveTime</w:t>
            </w:r>
            <w:bookmarkEnd w:id="476"/>
            <w:r>
              <w:t>": "2015-10-08 07:18:32",</w:t>
            </w:r>
          </w:p>
          <w:p w:rsidR="00523BD4" w:rsidRDefault="002972CB">
            <w:r>
              <w:t xml:space="preserve">            "longitude": 112946750,</w:t>
            </w:r>
          </w:p>
          <w:p w:rsidR="00523BD4" w:rsidRDefault="002972CB">
            <w:r>
              <w:t xml:space="preserve">            "latitude": 27777700,</w:t>
            </w:r>
          </w:p>
          <w:p w:rsidR="00523BD4" w:rsidRDefault="002972CB">
            <w:r>
              <w:t xml:space="preserve">            "longitudex": 11973,</w:t>
            </w:r>
          </w:p>
          <w:p w:rsidR="00523BD4" w:rsidRDefault="002972CB">
            <w:r>
              <w:t xml:space="preserve">            "latitudey": 2482,</w:t>
            </w:r>
          </w:p>
          <w:p w:rsidR="00523BD4" w:rsidRDefault="002972CB">
            <w:r>
              <w:t xml:space="preserve">            "direction": 22,</w:t>
            </w:r>
          </w:p>
          <w:p w:rsidR="00523BD4" w:rsidRDefault="002972CB">
            <w:r>
              <w:t xml:space="preserve">            "gpsTime": "2015-10-08 07:18:23",</w:t>
            </w:r>
          </w:p>
          <w:p w:rsidR="00523BD4" w:rsidRDefault="002972CB">
            <w:r>
              <w:t xml:space="preserve">            "gpsF": 6,</w:t>
            </w:r>
          </w:p>
          <w:p w:rsidR="00523BD4" w:rsidRDefault="002972CB">
            <w:r>
              <w:t xml:space="preserve">            "speed": 190</w:t>
            </w:r>
            <w:r>
              <w:t>,</w:t>
            </w:r>
          </w:p>
          <w:p w:rsidR="00523BD4" w:rsidRDefault="002972CB">
            <w:r>
              <w:t xml:space="preserve">            "mileage": 2679,</w:t>
            </w:r>
          </w:p>
          <w:p w:rsidR="00523BD4" w:rsidRDefault="002972CB">
            <w:r>
              <w:t xml:space="preserve">            "mdtStatus": 32770,</w:t>
            </w:r>
          </w:p>
          <w:p w:rsidR="00523BD4" w:rsidRDefault="002972CB">
            <w:r>
              <w:t xml:space="preserve">            "alarm": 0,</w:t>
            </w:r>
          </w:p>
          <w:p w:rsidR="00523BD4" w:rsidRDefault="002972CB">
            <w:r>
              <w:t xml:space="preserve">            "otherValue": {</w:t>
            </w:r>
          </w:p>
          <w:p w:rsidR="00523BD4" w:rsidRDefault="002972CB">
            <w:r>
              <w:lastRenderedPageBreak/>
              <w:t xml:space="preserve">                "t": 497630693,</w:t>
            </w:r>
          </w:p>
          <w:p w:rsidR="00523BD4" w:rsidRDefault="002972CB">
            <w:r>
              <w:rPr>
                <w:rFonts w:hint="eastAsia"/>
              </w:rPr>
              <w:t xml:space="preserve">                "v": "30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59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        "mt": 1,</w:t>
            </w:r>
          </w:p>
          <w:p w:rsidR="00523BD4" w:rsidRDefault="002972CB">
            <w:r>
              <w:rPr>
                <w:rFonts w:hint="eastAsia"/>
              </w:rPr>
              <w:t xml:space="preserve">                "k": "</w:t>
            </w:r>
            <w:r>
              <w:rPr>
                <w:rFonts w:hint="eastAsia"/>
              </w:rPr>
              <w:t>行驶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        "gps": 29,</w:t>
            </w:r>
          </w:p>
          <w:p w:rsidR="00523BD4" w:rsidRDefault="002972CB">
            <w:r>
              <w:t xml:space="preserve">                "m": </w:t>
            </w:r>
            <w:del w:id="477" w:author="陈涛" w:date="2016-01-15T15:57:00Z">
              <w:r>
                <w:delText>2613</w:delText>
              </w:r>
            </w:del>
            <w:ins w:id="478" w:author="陈涛" w:date="2016-01-15T15:57:00Z">
              <w:r>
                <w:t>"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公里</w:t>
              </w:r>
              <w:r>
                <w:t>"</w:t>
              </w:r>
            </w:ins>
          </w:p>
          <w:p w:rsidR="00523BD4" w:rsidRDefault="002972CB">
            <w:pPr>
              <w:rPr>
                <w:ins w:id="479" w:author="陈涛" w:date="2016-01-15T15:55:00Z"/>
              </w:rPr>
            </w:pPr>
            <w:r>
              <w:t xml:space="preserve">            }</w:t>
            </w:r>
          </w:p>
          <w:p w:rsidR="00523BD4" w:rsidRDefault="002972CB">
            <w:ins w:id="480" w:author="陈涛" w:date="2016-01-15T15:55:00Z">
              <w:r>
                <w:rPr>
                  <w:rFonts w:hint="eastAsia"/>
                </w:rPr>
                <w:t xml:space="preserve">            </w:t>
              </w:r>
              <w:r>
                <w:t>"state":"</w:t>
              </w:r>
            </w:ins>
            <w:ins w:id="481" w:author="陈涛" w:date="2016-01-15T15:56:00Z">
              <w:r>
                <w:t>断电</w:t>
              </w:r>
              <w:r>
                <w:t>,</w:t>
              </w:r>
              <w:r>
                <w:t>熄火</w:t>
              </w:r>
            </w:ins>
            <w:ins w:id="482" w:author="陈涛" w:date="2016-01-15T15:55:00Z">
              <w:r>
                <w:t>"</w:t>
              </w:r>
            </w:ins>
          </w:p>
          <w:p w:rsidR="00523BD4" w:rsidRDefault="002972CB">
            <w:r>
              <w:t xml:space="preserve">        }</w:t>
            </w:r>
          </w:p>
          <w:p w:rsidR="00523BD4" w:rsidRDefault="002972CB">
            <w:r>
              <w:t xml:space="preserve">    ]</w:t>
            </w:r>
          </w:p>
          <w:p w:rsidR="00523BD4" w:rsidRDefault="002972CB">
            <w:r>
              <w:t>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23BD4">
        <w:tc>
          <w:tcPr>
            <w:tcW w:w="4148" w:type="dxa"/>
          </w:tcPr>
          <w:p w:rsidR="00523BD4" w:rsidRDefault="002972CB">
            <w:r>
              <w:t>dvlpId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token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carId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startDate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开始时间，</w:t>
            </w:r>
            <w:bookmarkStart w:id="483" w:name="OLE_LINK3"/>
            <w:bookmarkStart w:id="484" w:name="OLE_LINK4"/>
            <w:r>
              <w:t>格式</w:t>
            </w:r>
            <w:r>
              <w:rPr>
                <w:rFonts w:hint="eastAsia"/>
              </w:rPr>
              <w:t>yyyy</w:t>
            </w:r>
            <w:r>
              <w:t>-</w:t>
            </w:r>
            <w:r>
              <w:rPr>
                <w:rFonts w:hint="eastAsia"/>
              </w:rPr>
              <w:t>MM-dd HH:mm:ss</w:t>
            </w:r>
            <w:bookmarkEnd w:id="483"/>
            <w:bookmarkEnd w:id="484"/>
          </w:p>
        </w:tc>
      </w:tr>
      <w:tr w:rsidR="00523BD4">
        <w:tc>
          <w:tcPr>
            <w:tcW w:w="4148" w:type="dxa"/>
          </w:tcPr>
          <w:p w:rsidR="00523BD4" w:rsidRDefault="002972CB">
            <w:r>
              <w:t>endDate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结束时间，</w:t>
            </w:r>
            <w:r>
              <w:t>格式</w:t>
            </w:r>
            <w:r>
              <w:rPr>
                <w:rFonts w:hint="eastAsia"/>
              </w:rPr>
              <w:t>yyyy-MM-dd HH:mm:ss</w:t>
            </w:r>
          </w:p>
        </w:tc>
      </w:tr>
      <w:tr w:rsidR="00523BD4">
        <w:trPr>
          <w:ins w:id="485" w:author="陈涛" w:date="2016-01-15T16:00:00Z"/>
        </w:trPr>
        <w:tc>
          <w:tcPr>
            <w:tcW w:w="4148" w:type="dxa"/>
          </w:tcPr>
          <w:p w:rsidR="00523BD4" w:rsidRDefault="002972CB">
            <w:pPr>
              <w:rPr>
                <w:ins w:id="486" w:author="陈涛" w:date="2016-01-15T16:00:00Z"/>
              </w:rPr>
            </w:pPr>
            <w:ins w:id="487" w:author="陈涛" w:date="2016-01-15T16:00:00Z">
              <w:r>
                <w:t>p</w:t>
              </w:r>
              <w:r>
                <w:rPr>
                  <w:rFonts w:hint="eastAsia"/>
                </w:rPr>
                <w:t>age</w:t>
              </w:r>
              <w:r>
                <w:t>No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488" w:author="陈涛" w:date="2016-01-15T16:00:00Z"/>
              </w:rPr>
            </w:pPr>
            <w:ins w:id="489" w:author="陈涛" w:date="2016-01-15T16:00:00Z">
              <w:r>
                <w:rPr>
                  <w:rFonts w:hint="eastAsia"/>
                </w:rPr>
                <w:t>分页查询的页码数</w:t>
              </w:r>
            </w:ins>
          </w:p>
        </w:tc>
      </w:tr>
      <w:tr w:rsidR="00523BD4"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maxSize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返回数据数据大小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响应的参数说明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4190"/>
      </w:tblGrid>
      <w:tr w:rsidR="00523BD4">
        <w:tc>
          <w:tcPr>
            <w:tcW w:w="4106" w:type="dxa"/>
            <w:tcBorders>
              <w:right w:val="single" w:sz="4" w:space="0" w:color="auto"/>
            </w:tcBorders>
          </w:tcPr>
          <w:p w:rsidR="00523BD4" w:rsidRDefault="002972CB">
            <w:r>
              <w:t>receiveTime</w:t>
            </w:r>
          </w:p>
        </w:tc>
        <w:tc>
          <w:tcPr>
            <w:tcW w:w="4190" w:type="dxa"/>
            <w:tcBorders>
              <w:left w:val="single" w:sz="4" w:space="0" w:color="auto"/>
            </w:tcBorders>
          </w:tcPr>
          <w:p w:rsidR="00523BD4" w:rsidRDefault="002972CB">
            <w:r>
              <w:t>数据接收时间</w:t>
            </w:r>
          </w:p>
        </w:tc>
      </w:tr>
      <w:tr w:rsidR="00523BD4">
        <w:tc>
          <w:tcPr>
            <w:tcW w:w="4106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t>longitude</w:t>
            </w:r>
          </w:p>
        </w:tc>
        <w:tc>
          <w:tcPr>
            <w:tcW w:w="4190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经度</w:t>
            </w:r>
            <w:r>
              <w:t>-</w:t>
            </w:r>
            <w:r>
              <w:t>地图坐标，地图换算时</w:t>
            </w:r>
          </w:p>
        </w:tc>
      </w:tr>
      <w:tr w:rsidR="00523BD4">
        <w:tc>
          <w:tcPr>
            <w:tcW w:w="4106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t>latitude</w:t>
            </w:r>
          </w:p>
        </w:tc>
        <w:tc>
          <w:tcPr>
            <w:tcW w:w="4190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纬度</w:t>
            </w:r>
            <w:r>
              <w:t>-</w:t>
            </w:r>
            <w:r>
              <w:t>地图坐标，地图换算时</w:t>
            </w:r>
          </w:p>
        </w:tc>
      </w:tr>
      <w:tr w:rsidR="00523BD4">
        <w:tc>
          <w:tcPr>
            <w:tcW w:w="4106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t>longitudex</w:t>
            </w:r>
          </w:p>
        </w:tc>
        <w:tc>
          <w:tcPr>
            <w:tcW w:w="4190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运算时</w:t>
            </w:r>
            <w:r>
              <w:t>lo+lx/1000000</w:t>
            </w:r>
            <w:r>
              <w:t>，百度纠正的数据</w:t>
            </w:r>
          </w:p>
        </w:tc>
      </w:tr>
      <w:tr w:rsidR="00523BD4">
        <w:tc>
          <w:tcPr>
            <w:tcW w:w="4106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t>latitudey</w:t>
            </w:r>
          </w:p>
        </w:tc>
        <w:tc>
          <w:tcPr>
            <w:tcW w:w="4190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运算时</w:t>
            </w:r>
            <w:r>
              <w:t>lt+ly/1000000</w:t>
            </w:r>
            <w:r>
              <w:t>，百度纠正的数据</w:t>
            </w:r>
          </w:p>
        </w:tc>
      </w:tr>
      <w:tr w:rsidR="00523BD4">
        <w:tc>
          <w:tcPr>
            <w:tcW w:w="4106" w:type="dxa"/>
            <w:tcBorders>
              <w:right w:val="single" w:sz="4" w:space="0" w:color="auto"/>
            </w:tcBorders>
          </w:tcPr>
          <w:p w:rsidR="00523BD4" w:rsidRDefault="002972CB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t>direction</w:t>
            </w:r>
          </w:p>
        </w:tc>
        <w:tc>
          <w:tcPr>
            <w:tcW w:w="4190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方向</w:t>
            </w:r>
          </w:p>
        </w:tc>
      </w:tr>
      <w:tr w:rsidR="00523BD4">
        <w:tc>
          <w:tcPr>
            <w:tcW w:w="4106" w:type="dxa"/>
            <w:tcBorders>
              <w:right w:val="single" w:sz="4" w:space="0" w:color="auto"/>
            </w:tcBorders>
          </w:tcPr>
          <w:p w:rsidR="00523BD4" w:rsidRDefault="002972CB">
            <w:r>
              <w:t>gpsTime</w:t>
            </w:r>
          </w:p>
        </w:tc>
        <w:tc>
          <w:tcPr>
            <w:tcW w:w="4190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时间</w:t>
            </w:r>
          </w:p>
        </w:tc>
      </w:tr>
      <w:tr w:rsidR="00523BD4">
        <w:tc>
          <w:tcPr>
            <w:tcW w:w="4106" w:type="dxa"/>
            <w:tcBorders>
              <w:right w:val="single" w:sz="4" w:space="0" w:color="auto"/>
            </w:tcBorders>
          </w:tcPr>
          <w:p w:rsidR="00523BD4" w:rsidRDefault="002972CB">
            <w:r>
              <w:t>gpsF</w:t>
            </w:r>
          </w:p>
        </w:tc>
        <w:tc>
          <w:tcPr>
            <w:tcW w:w="4190" w:type="dxa"/>
            <w:tcBorders>
              <w:left w:val="single" w:sz="4" w:space="0" w:color="auto"/>
            </w:tcBorders>
          </w:tcPr>
          <w:p w:rsidR="00523BD4" w:rsidRDefault="002972CB">
            <w:pPr>
              <w:autoSpaceDE w:val="0"/>
              <w:autoSpaceDN w:val="0"/>
              <w:adjustRightInd w:val="0"/>
              <w:jc w:val="left"/>
            </w:pPr>
            <w:r>
              <w:t>定位</w:t>
            </w:r>
            <w:r>
              <w:t xml:space="preserve">, gpsF == null || gpsF % 2 ==1 </w:t>
            </w:r>
            <w:r>
              <w:t>未定位</w:t>
            </w:r>
          </w:p>
        </w:tc>
      </w:tr>
      <w:tr w:rsidR="00523BD4">
        <w:tc>
          <w:tcPr>
            <w:tcW w:w="4106" w:type="dxa"/>
            <w:tcBorders>
              <w:right w:val="single" w:sz="4" w:space="0" w:color="auto"/>
            </w:tcBorders>
          </w:tcPr>
          <w:p w:rsidR="00523BD4" w:rsidRDefault="002972CB">
            <w:r>
              <w:t>speed</w:t>
            </w:r>
          </w:p>
        </w:tc>
        <w:tc>
          <w:tcPr>
            <w:tcW w:w="4190" w:type="dxa"/>
            <w:tcBorders>
              <w:left w:val="single" w:sz="4" w:space="0" w:color="auto"/>
            </w:tcBorders>
          </w:tcPr>
          <w:p w:rsidR="00523BD4" w:rsidRDefault="002972CB">
            <w:r>
              <w:rPr>
                <w:rFonts w:hint="eastAsia"/>
              </w:rPr>
              <w:t>速度</w:t>
            </w:r>
          </w:p>
        </w:tc>
      </w:tr>
      <w:tr w:rsidR="00523BD4">
        <w:tc>
          <w:tcPr>
            <w:tcW w:w="4106" w:type="dxa"/>
            <w:tcBorders>
              <w:right w:val="single" w:sz="4" w:space="0" w:color="auto"/>
            </w:tcBorders>
          </w:tcPr>
          <w:p w:rsidR="00523BD4" w:rsidRDefault="002972CB">
            <w:r>
              <w:t>mileage</w:t>
            </w:r>
          </w:p>
        </w:tc>
        <w:tc>
          <w:tcPr>
            <w:tcW w:w="4190" w:type="dxa"/>
            <w:tcBorders>
              <w:left w:val="single" w:sz="4" w:space="0" w:color="auto"/>
            </w:tcBorders>
          </w:tcPr>
          <w:p w:rsidR="00523BD4" w:rsidRDefault="002972CB">
            <w:r>
              <w:rPr>
                <w:rFonts w:hint="eastAsia"/>
              </w:rPr>
              <w:t>里程</w:t>
            </w:r>
          </w:p>
        </w:tc>
      </w:tr>
      <w:tr w:rsidR="00523BD4">
        <w:tc>
          <w:tcPr>
            <w:tcW w:w="4106" w:type="dxa"/>
            <w:tcBorders>
              <w:right w:val="single" w:sz="4" w:space="0" w:color="auto"/>
            </w:tcBorders>
          </w:tcPr>
          <w:p w:rsidR="00523BD4" w:rsidRDefault="002972CB">
            <w:r>
              <w:t>mdtStatus</w:t>
            </w:r>
          </w:p>
        </w:tc>
        <w:tc>
          <w:tcPr>
            <w:tcW w:w="4190" w:type="dxa"/>
            <w:tcBorders>
              <w:left w:val="single" w:sz="4" w:space="0" w:color="auto"/>
            </w:tcBorders>
          </w:tcPr>
          <w:p w:rsidR="00523BD4" w:rsidRDefault="002972CB">
            <w:r>
              <w:t>终端状态</w:t>
            </w:r>
          </w:p>
        </w:tc>
      </w:tr>
      <w:tr w:rsidR="00523BD4">
        <w:tc>
          <w:tcPr>
            <w:tcW w:w="4106" w:type="dxa"/>
            <w:tcBorders>
              <w:right w:val="single" w:sz="4" w:space="0" w:color="auto"/>
            </w:tcBorders>
          </w:tcPr>
          <w:p w:rsidR="00523BD4" w:rsidRDefault="002972CB">
            <w:r>
              <w:t>alarm</w:t>
            </w:r>
          </w:p>
        </w:tc>
        <w:tc>
          <w:tcPr>
            <w:tcW w:w="4190" w:type="dxa"/>
            <w:tcBorders>
              <w:left w:val="single" w:sz="4" w:space="0" w:color="auto"/>
            </w:tcBorders>
          </w:tcPr>
          <w:p w:rsidR="00523BD4" w:rsidRDefault="002972CB">
            <w:r>
              <w:rPr>
                <w:rFonts w:hint="eastAsia"/>
              </w:rPr>
              <w:t>警报</w:t>
            </w:r>
          </w:p>
        </w:tc>
      </w:tr>
      <w:tr w:rsidR="00523BD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23BD4" w:rsidRDefault="002972CB">
            <w:r>
              <w:t>otherValue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23BD4" w:rsidRDefault="002972CB">
            <w:pPr>
              <w:rPr>
                <w:ins w:id="490" w:author="陈涛" w:date="2016-01-15T16:00:00Z"/>
              </w:rPr>
            </w:pPr>
            <w:r>
              <w:t>包含停车多久，行驶了多少公里</w:t>
            </w:r>
            <w:r>
              <w:t>, json</w:t>
            </w:r>
            <w:r>
              <w:t>数据</w:t>
            </w:r>
            <w:r>
              <w:t xml:space="preserve">, </w:t>
            </w:r>
            <w:del w:id="491" w:author="陈涛" w:date="2016-01-15T15:59:00Z">
              <w:r>
                <w:delText>k</w:delText>
              </w:r>
              <w:r>
                <w:delText>停车</w:delText>
              </w:r>
              <w:r>
                <w:rPr>
                  <w:rFonts w:hint="eastAsia"/>
                </w:rPr>
                <w:delText>/</w:delText>
              </w:r>
              <w:r>
                <w:delText>行驶</w:delText>
              </w:r>
              <w:r>
                <w:delText>, v</w:delText>
              </w:r>
              <w:r>
                <w:delText>停车或者行驶</w:delText>
              </w:r>
              <w:r>
                <w:rPr>
                  <w:rFonts w:hint="eastAsia"/>
                </w:rPr>
                <w:delText>的时间</w:delText>
              </w:r>
              <w:r>
                <w:delText>, t, m</w:delText>
              </w:r>
              <w:r>
                <w:delText>里程</w:delText>
              </w:r>
              <w:r>
                <w:delText>, mt</w:delText>
              </w:r>
            </w:del>
          </w:p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492" w:author="陈涛" w:date="2016-01-15T16:00:00Z"/>
              </w:rPr>
            </w:pPr>
            <w:ins w:id="493" w:author="陈涛" w:date="2016-01-15T16:00:00Z">
              <w:r>
                <w:t>K</w:t>
              </w:r>
              <w:r>
                <w:rPr>
                  <w:rFonts w:hint="eastAsia"/>
                </w:rPr>
                <w:t>停车</w:t>
              </w:r>
              <w:r>
                <w:rPr>
                  <w:rFonts w:hint="eastAsia"/>
                </w:rPr>
                <w:t>/</w:t>
              </w:r>
              <w:r>
                <w:rPr>
                  <w:rFonts w:hint="eastAsia"/>
                </w:rPr>
                <w:t>行驶</w:t>
              </w:r>
              <w:r>
                <w:rPr>
                  <w:rFonts w:hint="eastAsia"/>
                </w:rPr>
                <w:t>, v</w:t>
              </w:r>
              <w:r>
                <w:rPr>
                  <w:rFonts w:hint="eastAsia"/>
                </w:rPr>
                <w:t>停车的时间</w:t>
              </w:r>
              <w:r>
                <w:rPr>
                  <w:rFonts w:hint="eastAsia"/>
                </w:rPr>
                <w:t>/</w:t>
              </w:r>
              <w:r>
                <w:rPr>
                  <w:rFonts w:hint="eastAsia"/>
                </w:rPr>
                <w:t>行驶的时间</w:t>
              </w:r>
            </w:ins>
          </w:p>
          <w:p w:rsidR="00523BD4" w:rsidRDefault="002972CB">
            <w:pPr>
              <w:autoSpaceDE w:val="0"/>
              <w:autoSpaceDN w:val="0"/>
              <w:adjustRightInd w:val="0"/>
              <w:jc w:val="left"/>
              <w:rPr>
                <w:ins w:id="494" w:author="陈涛" w:date="2016-01-15T16:00:00Z"/>
              </w:rPr>
            </w:pPr>
            <w:ins w:id="495" w:author="陈涛" w:date="2016-01-15T16:00:00Z">
              <w:r>
                <w:rPr>
                  <w:rFonts w:hint="eastAsia"/>
                </w:rPr>
                <w:t>m</w:t>
              </w:r>
              <w:r>
                <w:rPr>
                  <w:rFonts w:hint="eastAsia"/>
                </w:rPr>
                <w:t>行驶的距离，停车的时候行驶距离为空</w:t>
              </w:r>
            </w:ins>
          </w:p>
          <w:p w:rsidR="00523BD4" w:rsidRDefault="002972CB">
            <w:ins w:id="496" w:author="陈涛" w:date="2016-01-15T16:00:00Z">
              <w:r>
                <w:t>t,mt</w:t>
              </w:r>
              <w:r>
                <w:rPr>
                  <w:rFonts w:hint="eastAsia"/>
                </w:rPr>
                <w:t>暂时未用</w:t>
              </w:r>
            </w:ins>
          </w:p>
        </w:tc>
      </w:tr>
      <w:tr w:rsidR="00523BD4">
        <w:trPr>
          <w:ins w:id="497" w:author="陈涛" w:date="2016-01-15T16:00:00Z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23BD4" w:rsidRDefault="002972CB">
            <w:pPr>
              <w:rPr>
                <w:ins w:id="498" w:author="陈涛" w:date="2016-01-15T16:00:00Z"/>
              </w:rPr>
            </w:pPr>
            <w:ins w:id="499" w:author="陈涛" w:date="2016-01-15T16:00:00Z">
              <w:r>
                <w:t>s</w:t>
              </w:r>
              <w:r>
                <w:rPr>
                  <w:rFonts w:hint="eastAsia"/>
                </w:rPr>
                <w:t>tate</w:t>
              </w:r>
            </w:ins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23BD4" w:rsidRDefault="002972CB">
            <w:pPr>
              <w:rPr>
                <w:ins w:id="500" w:author="陈涛" w:date="2016-01-15T16:00:00Z"/>
              </w:rPr>
            </w:pPr>
            <w:ins w:id="501" w:author="陈涛" w:date="2016-01-15T16:00:00Z">
              <w:r>
                <w:rPr>
                  <w:rFonts w:hint="eastAsia"/>
                </w:rPr>
                <w:t>车辆状态</w:t>
              </w:r>
            </w:ins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lastRenderedPageBreak/>
        <w:t>获取里程汇总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gps</w:t>
            </w:r>
            <w:r>
              <w:rPr>
                <w:rFonts w:hint="eastAsia"/>
              </w:rPr>
              <w:t>/</w:t>
            </w:r>
            <w:r>
              <w:t>getMileageSummary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{“header”:{“dvlpId”:””,</w:t>
            </w:r>
            <w:r>
              <w:t xml:space="preserve"> “token”:””, “loginId”:””}, “params”:{"user</w:t>
            </w:r>
            <w:r>
              <w:rPr>
                <w:rFonts w:hint="eastAsia"/>
              </w:rPr>
              <w:t>md5</w:t>
            </w:r>
            <w:r>
              <w:t>":"", "carId":""}}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523BD4"/>
          <w:p w:rsidR="00523BD4" w:rsidRDefault="00523BD4"/>
          <w:p w:rsidR="00523BD4" w:rsidRDefault="002972CB">
            <w:r>
              <w:rPr>
                <w:rFonts w:hint="eastAsia"/>
              </w:rPr>
              <w:t>{</w:t>
            </w:r>
          </w:p>
          <w:p w:rsidR="00523BD4" w:rsidRDefault="002972CB">
            <w:pPr>
              <w:ind w:firstLineChars="50" w:firstLine="105"/>
            </w:pPr>
            <w:r>
              <w:rPr>
                <w:rFonts w:hint="eastAsia"/>
              </w:rPr>
              <w:t>"header":{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"status":0,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获取里程汇总成功</w:t>
            </w:r>
            <w:r>
              <w:rPr>
                <w:rFonts w:hint="eastAsia"/>
              </w:rPr>
              <w:t>",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"pageNo":1,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"pageSize":30,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"totalRows":6,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"totalPages":1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},</w:t>
            </w:r>
          </w:p>
          <w:p w:rsidR="00523BD4" w:rsidRDefault="002972CB">
            <w:pPr>
              <w:ind w:firstLineChars="100" w:firstLine="210"/>
            </w:pPr>
            <w:r>
              <w:rPr>
                <w:rFonts w:hint="eastAsia"/>
              </w:rPr>
              <w:t>"datas":[{</w:t>
            </w:r>
          </w:p>
          <w:p w:rsidR="00523BD4" w:rsidRDefault="002972CB">
            <w:pPr>
              <w:ind w:firstLineChars="450" w:firstLine="945"/>
              <w:rPr>
                <w:del w:id="502" w:author="陈涛" w:date="2016-01-18T18:46:00Z"/>
              </w:rPr>
            </w:pPr>
            <w:del w:id="503" w:author="陈涛" w:date="2016-01-18T18:46:00Z">
              <w:r>
                <w:rPr>
                  <w:rFonts w:hint="eastAsia"/>
                </w:rPr>
                <w:delText>"daymileage":0,"totalDate":"2015-10-13","trackType":null,</w:delText>
              </w:r>
            </w:del>
          </w:p>
          <w:p w:rsidR="00523BD4" w:rsidRDefault="002972CB">
            <w:pPr>
              <w:ind w:firstLineChars="450" w:firstLine="945"/>
              <w:rPr>
                <w:ins w:id="504" w:author="陈涛" w:date="2016-01-18T18:46:00Z"/>
              </w:rPr>
            </w:pPr>
            <w:del w:id="505" w:author="陈涛" w:date="2016-01-18T18:46:00Z">
              <w:r>
                <w:rPr>
                  <w:rFonts w:hint="eastAsia"/>
                </w:rPr>
                <w:delText>"</w:delText>
              </w:r>
              <w:r>
                <w:rPr>
                  <w:rFonts w:hint="eastAsia"/>
                </w:rPr>
                <w:delText>trackvalue":null,</w:delText>
              </w:r>
              <w:r>
                <w:delText xml:space="preserve"> </w:delText>
              </w:r>
              <w:r>
                <w:rPr>
                  <w:rFonts w:hint="eastAsia"/>
                </w:rPr>
                <w:delText>"recvtime":null,</w:delText>
              </w:r>
              <w:r>
                <w:delText xml:space="preserve"> </w:delText>
              </w:r>
              <w:r>
                <w:rPr>
                  <w:rFonts w:hint="eastAsia"/>
                </w:rPr>
                <w:delText>"alarmtype":null</w:delText>
              </w:r>
            </w:del>
          </w:p>
          <w:p w:rsidR="00523BD4" w:rsidRDefault="002972CB">
            <w:pPr>
              <w:ind w:firstLineChars="450" w:firstLine="945"/>
            </w:pPr>
            <w:ins w:id="506" w:author="陈涛" w:date="2016-01-18T18:46:00Z">
              <w:r>
                <w:rPr>
                  <w:rFonts w:hint="eastAsia"/>
                </w:rPr>
                <w:t>"</w:t>
              </w:r>
              <w:r>
                <w:t>date</w:t>
              </w:r>
              <w:r>
                <w:rPr>
                  <w:rFonts w:hint="eastAsia"/>
                </w:rPr>
                <w:t>"</w:t>
              </w:r>
              <w:r>
                <w:t xml:space="preserve">: </w:t>
              </w:r>
              <w:r>
                <w:rPr>
                  <w:rFonts w:hint="eastAsia"/>
                </w:rPr>
                <w:t>"</w:t>
              </w:r>
              <w:r>
                <w:t>2015-01-18 18:45:00</w:t>
              </w:r>
              <w:r>
                <w:rPr>
                  <w:rFonts w:hint="eastAsia"/>
                </w:rPr>
                <w:t>"</w:t>
              </w:r>
              <w:r>
                <w:t xml:space="preserve">, </w:t>
              </w:r>
              <w:r>
                <w:rPr>
                  <w:rFonts w:hint="eastAsia"/>
                </w:rPr>
                <w:t>"</w:t>
              </w:r>
              <w:r>
                <w:t>daymileage</w:t>
              </w:r>
              <w:r>
                <w:rPr>
                  <w:rFonts w:hint="eastAsia"/>
                </w:rPr>
                <w:t>"</w:t>
              </w:r>
              <w:r>
                <w:t>:15</w:t>
              </w:r>
            </w:ins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}</w:t>
            </w:r>
            <w:r>
              <w:t>]</w:t>
            </w:r>
          </w:p>
          <w:p w:rsidR="00523BD4" w:rsidRDefault="002972CB">
            <w:r>
              <w:t>}</w:t>
            </w:r>
          </w:p>
        </w:tc>
      </w:tr>
    </w:tbl>
    <w:p w:rsidR="00523BD4" w:rsidRDefault="00523BD4"/>
    <w:p w:rsidR="00523BD4" w:rsidRDefault="002972CB">
      <w:r>
        <w:t>data json</w:t>
      </w:r>
      <w:r>
        <w:rPr>
          <w:rFonts w:hint="eastAsia"/>
        </w:rPr>
        <w:t>数据说明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23BD4">
        <w:trPr>
          <w:del w:id="507" w:author="陈涛" w:date="2016-01-18T18:46:00Z"/>
        </w:trPr>
        <w:tc>
          <w:tcPr>
            <w:tcW w:w="4148" w:type="dxa"/>
          </w:tcPr>
          <w:p w:rsidR="00523BD4" w:rsidRDefault="002972CB">
            <w:pPr>
              <w:rPr>
                <w:del w:id="508" w:author="陈涛" w:date="2016-01-18T18:46:00Z"/>
              </w:rPr>
            </w:pPr>
            <w:del w:id="509" w:author="陈涛" w:date="2016-01-18T18:46:00Z">
              <w:r>
                <w:delText>daymileage</w:delText>
              </w:r>
            </w:del>
          </w:p>
        </w:tc>
        <w:tc>
          <w:tcPr>
            <w:tcW w:w="4148" w:type="dxa"/>
          </w:tcPr>
          <w:p w:rsidR="00523BD4" w:rsidRDefault="002972CB">
            <w:pPr>
              <w:rPr>
                <w:del w:id="510" w:author="陈涛" w:date="2016-01-18T18:46:00Z"/>
              </w:rPr>
            </w:pPr>
            <w:del w:id="511" w:author="陈涛" w:date="2016-01-18T18:46:00Z">
              <w:r>
                <w:delText>日里程</w:delText>
              </w:r>
            </w:del>
          </w:p>
        </w:tc>
      </w:tr>
      <w:tr w:rsidR="00523BD4">
        <w:trPr>
          <w:del w:id="512" w:author="陈涛" w:date="2016-01-18T18:46:00Z"/>
        </w:trPr>
        <w:tc>
          <w:tcPr>
            <w:tcW w:w="4148" w:type="dxa"/>
          </w:tcPr>
          <w:p w:rsidR="00523BD4" w:rsidRDefault="002972CB">
            <w:pPr>
              <w:rPr>
                <w:del w:id="513" w:author="陈涛" w:date="2016-01-18T18:46:00Z"/>
              </w:rPr>
            </w:pPr>
            <w:del w:id="514" w:author="陈涛" w:date="2016-01-18T18:46:00Z">
              <w:r>
                <w:delText>totalDate</w:delText>
              </w:r>
            </w:del>
          </w:p>
        </w:tc>
        <w:tc>
          <w:tcPr>
            <w:tcW w:w="4148" w:type="dxa"/>
          </w:tcPr>
          <w:p w:rsidR="00523BD4" w:rsidRDefault="002972CB">
            <w:pPr>
              <w:rPr>
                <w:del w:id="515" w:author="陈涛" w:date="2016-01-18T18:46:00Z"/>
              </w:rPr>
            </w:pPr>
            <w:del w:id="516" w:author="陈涛" w:date="2016-01-18T18:46:00Z">
              <w:r>
                <w:delText>统计日期</w:delText>
              </w:r>
            </w:del>
          </w:p>
        </w:tc>
      </w:tr>
      <w:tr w:rsidR="00523BD4">
        <w:trPr>
          <w:del w:id="517" w:author="陈涛" w:date="2016-01-18T18:46:00Z"/>
        </w:trPr>
        <w:tc>
          <w:tcPr>
            <w:tcW w:w="4148" w:type="dxa"/>
          </w:tcPr>
          <w:p w:rsidR="00523BD4" w:rsidRDefault="002972CB">
            <w:pPr>
              <w:rPr>
                <w:del w:id="518" w:author="陈涛" w:date="2016-01-18T18:46:00Z"/>
              </w:rPr>
            </w:pPr>
            <w:del w:id="519" w:author="陈涛" w:date="2016-01-18T18:46:00Z">
              <w:r>
                <w:delText>trackType</w:delText>
              </w:r>
            </w:del>
          </w:p>
        </w:tc>
        <w:tc>
          <w:tcPr>
            <w:tcW w:w="4148" w:type="dxa"/>
          </w:tcPr>
          <w:p w:rsidR="00523BD4" w:rsidRDefault="002972CB">
            <w:pPr>
              <w:rPr>
                <w:del w:id="520" w:author="陈涛" w:date="2016-01-18T18:46:00Z"/>
              </w:rPr>
            </w:pPr>
            <w:del w:id="521" w:author="陈涛" w:date="2016-01-18T18:46:00Z">
              <w:r>
                <w:delText>轨迹的类型，</w:delText>
              </w:r>
              <w:r>
                <w:delText>1</w:delText>
              </w:r>
              <w:r>
                <w:delText>停车，</w:delText>
              </w:r>
              <w:r>
                <w:delText>2</w:delText>
              </w:r>
              <w:r>
                <w:delText>行驶中</w:delText>
              </w:r>
            </w:del>
          </w:p>
        </w:tc>
      </w:tr>
      <w:tr w:rsidR="00523BD4">
        <w:trPr>
          <w:del w:id="522" w:author="陈涛" w:date="2016-01-18T18:46:00Z"/>
        </w:trPr>
        <w:tc>
          <w:tcPr>
            <w:tcW w:w="4148" w:type="dxa"/>
          </w:tcPr>
          <w:p w:rsidR="00523BD4" w:rsidRDefault="002972CB">
            <w:pPr>
              <w:rPr>
                <w:del w:id="523" w:author="陈涛" w:date="2016-01-18T18:46:00Z"/>
              </w:rPr>
            </w:pPr>
            <w:del w:id="524" w:author="陈涛" w:date="2016-01-18T18:46:00Z">
              <w:r>
                <w:delText>trackvalue</w:delText>
              </w:r>
            </w:del>
          </w:p>
        </w:tc>
        <w:tc>
          <w:tcPr>
            <w:tcW w:w="4148" w:type="dxa"/>
          </w:tcPr>
          <w:p w:rsidR="00523BD4" w:rsidRDefault="002972CB">
            <w:pPr>
              <w:rPr>
                <w:del w:id="525" w:author="陈涛" w:date="2016-01-18T18:46:00Z"/>
              </w:rPr>
            </w:pPr>
            <w:del w:id="526" w:author="陈涛" w:date="2016-01-18T18:46:00Z">
              <w:r>
                <w:delText>轨迹的值</w:delText>
              </w:r>
            </w:del>
          </w:p>
        </w:tc>
      </w:tr>
      <w:tr w:rsidR="00523BD4">
        <w:trPr>
          <w:del w:id="527" w:author="陈涛" w:date="2016-01-18T18:46:00Z"/>
        </w:trPr>
        <w:tc>
          <w:tcPr>
            <w:tcW w:w="4148" w:type="dxa"/>
          </w:tcPr>
          <w:p w:rsidR="00523BD4" w:rsidRDefault="002972CB">
            <w:pPr>
              <w:rPr>
                <w:del w:id="528" w:author="陈涛" w:date="2016-01-18T18:46:00Z"/>
              </w:rPr>
            </w:pPr>
            <w:del w:id="529" w:author="陈涛" w:date="2016-01-18T18:46:00Z">
              <w:r>
                <w:delText>recvtime</w:delText>
              </w:r>
            </w:del>
          </w:p>
        </w:tc>
        <w:tc>
          <w:tcPr>
            <w:tcW w:w="4148" w:type="dxa"/>
          </w:tcPr>
          <w:p w:rsidR="00523BD4" w:rsidRDefault="002972CB">
            <w:pPr>
              <w:rPr>
                <w:del w:id="530" w:author="陈涛" w:date="2016-01-18T18:46:00Z"/>
              </w:rPr>
            </w:pPr>
            <w:del w:id="531" w:author="陈涛" w:date="2016-01-18T18:46:00Z">
              <w:r>
                <w:delText>数据接收时间</w:delText>
              </w:r>
            </w:del>
          </w:p>
        </w:tc>
      </w:tr>
      <w:tr w:rsidR="00523BD4">
        <w:trPr>
          <w:del w:id="532" w:author="陈涛" w:date="2016-01-18T18:46:00Z"/>
        </w:trPr>
        <w:tc>
          <w:tcPr>
            <w:tcW w:w="4148" w:type="dxa"/>
          </w:tcPr>
          <w:p w:rsidR="00523BD4" w:rsidRDefault="002972CB">
            <w:pPr>
              <w:rPr>
                <w:del w:id="533" w:author="陈涛" w:date="2016-01-18T18:46:00Z"/>
              </w:rPr>
            </w:pPr>
            <w:del w:id="534" w:author="陈涛" w:date="2016-01-18T18:46:00Z">
              <w:r>
                <w:delText>alarmtype</w:delText>
              </w:r>
            </w:del>
          </w:p>
        </w:tc>
        <w:tc>
          <w:tcPr>
            <w:tcW w:w="4148" w:type="dxa"/>
          </w:tcPr>
          <w:p w:rsidR="00523BD4" w:rsidRDefault="002972CB">
            <w:pPr>
              <w:rPr>
                <w:del w:id="535" w:author="陈涛" w:date="2016-01-18T18:46:00Z"/>
              </w:rPr>
            </w:pPr>
            <w:del w:id="536" w:author="陈涛" w:date="2016-01-18T18:46:00Z">
              <w:r>
                <w:delText>1:"</w:delText>
              </w:r>
              <w:r>
                <w:delText>救援</w:delText>
              </w:r>
              <w:r>
                <w:delText>", 2:"</w:delText>
              </w:r>
              <w:r>
                <w:delText>超速</w:delText>
              </w:r>
              <w:r>
                <w:delText>", 3:"</w:delText>
              </w:r>
              <w:r>
                <w:delText>进范围</w:delText>
              </w:r>
              <w:r>
                <w:delText>", 4:"</w:delText>
              </w:r>
              <w:r>
                <w:delText>出范围</w:delText>
              </w:r>
              <w:r>
                <w:delText xml:space="preserve">", </w:delText>
              </w:r>
              <w:r>
                <w:delText>5:"</w:delText>
              </w:r>
              <w:r>
                <w:delText>震动</w:delText>
              </w:r>
              <w:r>
                <w:delText>", 6:"</w:delText>
              </w:r>
              <w:r>
                <w:delText>停车</w:delText>
              </w:r>
              <w:r>
                <w:delText>", 7:"</w:delText>
              </w:r>
              <w:r>
                <w:delText>断电</w:delText>
              </w:r>
              <w:r>
                <w:delText>", 8:"</w:delText>
              </w:r>
              <w:r>
                <w:delText>移动</w:delText>
              </w:r>
              <w:r>
                <w:delText>", 9:"</w:delText>
              </w:r>
              <w:r>
                <w:delText>防盗</w:delText>
              </w:r>
              <w:r>
                <w:delText>"</w:delText>
              </w:r>
            </w:del>
          </w:p>
        </w:tc>
      </w:tr>
      <w:tr w:rsidR="00523BD4">
        <w:trPr>
          <w:ins w:id="537" w:author="陈涛" w:date="2016-01-18T18:46:00Z"/>
        </w:trPr>
        <w:tc>
          <w:tcPr>
            <w:tcW w:w="4148" w:type="dxa"/>
          </w:tcPr>
          <w:p w:rsidR="00523BD4" w:rsidRDefault="002972CB">
            <w:pPr>
              <w:rPr>
                <w:ins w:id="538" w:author="陈涛" w:date="2016-01-18T18:46:00Z"/>
              </w:rPr>
            </w:pPr>
            <w:ins w:id="539" w:author="陈涛" w:date="2016-01-18T18:46:00Z">
              <w:r>
                <w:t>date</w:t>
              </w:r>
            </w:ins>
          </w:p>
        </w:tc>
        <w:tc>
          <w:tcPr>
            <w:tcW w:w="4148" w:type="dxa"/>
          </w:tcPr>
          <w:p w:rsidR="00523BD4" w:rsidRDefault="002972CB" w:rsidP="00523BD4">
            <w:pPr>
              <w:ind w:right="525"/>
              <w:rPr>
                <w:ins w:id="540" w:author="陈涛" w:date="2016-01-18T18:46:00Z"/>
              </w:rPr>
              <w:pPrChange w:id="541" w:author="陈涛" w:date="2016-01-18T18:47:00Z">
                <w:pPr/>
              </w:pPrChange>
            </w:pPr>
            <w:ins w:id="542" w:author="陈涛" w:date="2016-01-18T18:47:00Z">
              <w:r>
                <w:rPr>
                  <w:rFonts w:hint="eastAsia"/>
                </w:rPr>
                <w:t>日期</w:t>
              </w:r>
            </w:ins>
          </w:p>
        </w:tc>
      </w:tr>
      <w:tr w:rsidR="00523BD4">
        <w:trPr>
          <w:ins w:id="543" w:author="陈涛" w:date="2016-01-18T18:46:00Z"/>
        </w:trPr>
        <w:tc>
          <w:tcPr>
            <w:tcW w:w="4148" w:type="dxa"/>
          </w:tcPr>
          <w:p w:rsidR="00523BD4" w:rsidRDefault="002972CB">
            <w:pPr>
              <w:rPr>
                <w:ins w:id="544" w:author="陈涛" w:date="2016-01-18T18:46:00Z"/>
              </w:rPr>
            </w:pPr>
            <w:ins w:id="545" w:author="陈涛" w:date="2016-01-18T18:46:00Z">
              <w:r>
                <w:t>daymileage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546" w:author="陈涛" w:date="2016-01-18T18:46:00Z"/>
              </w:rPr>
            </w:pPr>
            <w:ins w:id="547" w:author="陈涛" w:date="2016-01-18T18:46:00Z">
              <w:r>
                <w:t>日里程</w:t>
              </w:r>
            </w:ins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t>获取</w:t>
      </w:r>
      <w:r>
        <w:rPr>
          <w:rFonts w:hint="eastAsia"/>
        </w:rPr>
        <w:t>轨迹明细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gps</w:t>
            </w:r>
            <w:r>
              <w:rPr>
                <w:rFonts w:hint="eastAsia"/>
              </w:rPr>
              <w:t>/</w:t>
            </w:r>
            <w:r>
              <w:t>getTrackDetail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{“header”:{“dvlpId”:””, “token”:””, “loginId”:””}, “params”:{"user</w:t>
            </w:r>
            <w:r>
              <w:rPr>
                <w:rFonts w:hint="eastAsia"/>
              </w:rPr>
              <w:t>md5</w:t>
            </w:r>
            <w:r>
              <w:t>":"", "carId":""}}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523BD4"/>
          <w:p w:rsidR="00523BD4" w:rsidRDefault="00523BD4"/>
          <w:p w:rsidR="00523BD4" w:rsidRDefault="002972CB">
            <w:r>
              <w:rPr>
                <w:rFonts w:hint="eastAsia"/>
              </w:rPr>
              <w:t>{</w:t>
            </w:r>
          </w:p>
          <w:p w:rsidR="00523BD4" w:rsidRDefault="002972CB">
            <w:pPr>
              <w:ind w:firstLineChars="50" w:firstLine="105"/>
            </w:pPr>
            <w:r>
              <w:rPr>
                <w:rFonts w:hint="eastAsia"/>
              </w:rPr>
              <w:t>"header":{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"status":0,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"msg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获取轨迹明细成功</w:t>
            </w:r>
            <w:r>
              <w:rPr>
                <w:rFonts w:hint="eastAsia"/>
              </w:rPr>
              <w:t>",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"pageNo":1,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"pageSize":30,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"totalRows":6,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"totalPages":1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},</w:t>
            </w:r>
          </w:p>
          <w:p w:rsidR="00523BD4" w:rsidRDefault="002972CB">
            <w:pPr>
              <w:ind w:firstLineChars="100" w:firstLine="210"/>
            </w:pPr>
            <w:r>
              <w:rPr>
                <w:rFonts w:hint="eastAsia"/>
              </w:rPr>
              <w:t>"datas":[{</w:t>
            </w:r>
          </w:p>
          <w:p w:rsidR="00523BD4" w:rsidRDefault="002972CB">
            <w:pPr>
              <w:ind w:firstLineChars="450" w:firstLine="945"/>
              <w:rPr>
                <w:del w:id="548" w:author="陈涛" w:date="2016-01-18T18:42:00Z"/>
              </w:rPr>
            </w:pPr>
            <w:del w:id="549" w:author="陈涛" w:date="2016-01-18T18:42:00Z">
              <w:r>
                <w:rPr>
                  <w:rFonts w:hint="eastAsia"/>
                </w:rPr>
                <w:delText>"daymileage":0,"totalDate":"2015-10-13","trackType":null,</w:delText>
              </w:r>
            </w:del>
          </w:p>
          <w:p w:rsidR="00523BD4" w:rsidRDefault="002972CB">
            <w:pPr>
              <w:ind w:firstLineChars="450" w:firstLine="945"/>
              <w:rPr>
                <w:del w:id="550" w:author="陈涛" w:date="2016-01-18T18:42:00Z"/>
              </w:rPr>
            </w:pPr>
            <w:del w:id="551" w:author="陈涛" w:date="2016-01-18T18:42:00Z">
              <w:r>
                <w:rPr>
                  <w:rFonts w:hint="eastAsia"/>
                </w:rPr>
                <w:delText>"trackvalue":null,</w:delText>
              </w:r>
              <w:r>
                <w:delText xml:space="preserve"> </w:delText>
              </w:r>
              <w:r>
                <w:rPr>
                  <w:rFonts w:hint="eastAsia"/>
                </w:rPr>
                <w:delText>"recvtime":null,</w:delText>
              </w:r>
              <w:r>
                <w:delText xml:space="preserve"> </w:delText>
              </w:r>
              <w:r>
                <w:rPr>
                  <w:rFonts w:hint="eastAsia"/>
                </w:rPr>
                <w:delText>"alarmtype":null</w:delText>
              </w:r>
            </w:del>
          </w:p>
          <w:p w:rsidR="00523BD4" w:rsidRDefault="002972CB" w:rsidP="00523BD4">
            <w:pPr>
              <w:rPr>
                <w:ins w:id="552" w:author="陈涛" w:date="2016-01-18T18:42:00Z"/>
              </w:rPr>
              <w:pPrChange w:id="553" w:author="陈涛" w:date="2016-01-18T20:47:00Z">
                <w:pPr>
                  <w:ind w:firstLineChars="450" w:firstLine="945"/>
                </w:pPr>
              </w:pPrChange>
            </w:pPr>
            <w:ins w:id="554" w:author="陈涛" w:date="2016-01-18T18:43:00Z">
              <w:r>
                <w:rPr>
                  <w:rFonts w:hint="eastAsia"/>
                </w:rPr>
                <w:t>"</w:t>
              </w:r>
              <w:r>
                <w:t>date</w:t>
              </w:r>
              <w:r>
                <w:rPr>
                  <w:rFonts w:hint="eastAsia"/>
                </w:rPr>
                <w:t>"</w:t>
              </w:r>
              <w:r>
                <w:t xml:space="preserve">: </w:t>
              </w:r>
            </w:ins>
            <w:ins w:id="555" w:author="陈涛" w:date="2016-01-18T18:44:00Z">
              <w:r>
                <w:rPr>
                  <w:rFonts w:hint="eastAsia"/>
                </w:rPr>
                <w:t>"</w:t>
              </w:r>
              <w:r>
                <w:t>2015-01-18 18:45:00</w:t>
              </w:r>
              <w:r>
                <w:rPr>
                  <w:rFonts w:hint="eastAsia"/>
                </w:rPr>
                <w:t>"</w:t>
              </w:r>
              <w:r>
                <w:t xml:space="preserve">, </w:t>
              </w:r>
            </w:ins>
            <w:ins w:id="556" w:author="陈涛" w:date="2016-01-18T18:43:00Z">
              <w:r>
                <w:rPr>
                  <w:rFonts w:hint="eastAsia"/>
                </w:rPr>
                <w:t>"</w:t>
              </w:r>
            </w:ins>
            <w:ins w:id="557" w:author="陈涛" w:date="2016-01-18T20:46:00Z">
              <w:r>
                <w:t>trackValue</w:t>
              </w:r>
            </w:ins>
            <w:ins w:id="558" w:author="陈涛" w:date="2016-01-18T18:43:00Z">
              <w:r>
                <w:rPr>
                  <w:rFonts w:hint="eastAsia"/>
                </w:rPr>
                <w:t>"</w:t>
              </w:r>
              <w:r>
                <w:t>:</w:t>
              </w:r>
            </w:ins>
            <w:ins w:id="559" w:author="陈涛" w:date="2016-01-18T20:46:00Z">
              <w:r>
                <w:rPr>
                  <w:rFonts w:hint="eastAsia"/>
                </w:rPr>
                <w:t>"</w:t>
              </w:r>
              <w:r>
                <w:rPr>
                  <w:rFonts w:hint="eastAsia"/>
                </w:rPr>
                <w:t>行驶</w:t>
              </w:r>
              <w:r>
                <w:rPr>
                  <w:rFonts w:hint="eastAsia"/>
                </w:rPr>
                <w:t>,10</w:t>
              </w:r>
              <w:r>
                <w:rPr>
                  <w:rFonts w:hint="eastAsia"/>
                </w:rPr>
                <w:t>分钟</w:t>
              </w:r>
              <w:r>
                <w:rPr>
                  <w:rFonts w:hint="eastAsia"/>
                </w:rPr>
                <w:t>,1</w:t>
              </w:r>
            </w:ins>
            <w:ins w:id="560" w:author="陈涛" w:date="2016-01-18T20:47:00Z">
              <w:r>
                <w:t>.5</w:t>
              </w:r>
              <w:r>
                <w:rPr>
                  <w:rFonts w:hint="eastAsia"/>
                </w:rPr>
                <w:t>公里</w:t>
              </w:r>
            </w:ins>
            <w:ins w:id="561" w:author="陈涛" w:date="2016-01-18T20:46:00Z">
              <w:r>
                <w:rPr>
                  <w:rFonts w:hint="eastAsia"/>
                </w:rPr>
                <w:t>"</w:t>
              </w:r>
            </w:ins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}</w:t>
            </w:r>
            <w:r>
              <w:t>]</w:t>
            </w:r>
          </w:p>
          <w:p w:rsidR="00523BD4" w:rsidRDefault="002972CB">
            <w:r>
              <w:t>}</w:t>
            </w:r>
          </w:p>
        </w:tc>
      </w:tr>
    </w:tbl>
    <w:p w:rsidR="00523BD4" w:rsidRDefault="00523BD4">
      <w:pPr>
        <w:rPr>
          <w:ins w:id="562" w:author="陈涛" w:date="2016-01-18T18:46:00Z"/>
        </w:rPr>
      </w:pPr>
    </w:p>
    <w:p w:rsidR="00523BD4" w:rsidRDefault="002972CB">
      <w:pPr>
        <w:rPr>
          <w:ins w:id="563" w:author="陈涛" w:date="2016-01-18T18:45:00Z"/>
        </w:rPr>
      </w:pPr>
      <w:ins w:id="564" w:author="陈涛" w:date="2016-01-18T18:46:00Z">
        <w:r>
          <w:t>data json</w:t>
        </w:r>
        <w:r>
          <w:rPr>
            <w:rFonts w:hint="eastAsia"/>
          </w:rPr>
          <w:t>数据说明</w:t>
        </w:r>
      </w:ins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23BD4">
        <w:trPr>
          <w:ins w:id="565" w:author="陈涛" w:date="2016-01-18T18:45:00Z"/>
        </w:trPr>
        <w:tc>
          <w:tcPr>
            <w:tcW w:w="4148" w:type="dxa"/>
          </w:tcPr>
          <w:p w:rsidR="00523BD4" w:rsidRDefault="002972CB">
            <w:pPr>
              <w:rPr>
                <w:ins w:id="566" w:author="陈涛" w:date="2016-01-18T18:45:00Z"/>
              </w:rPr>
            </w:pPr>
            <w:ins w:id="567" w:author="陈涛" w:date="2016-01-18T18:45:00Z">
              <w:r>
                <w:t>date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568" w:author="陈涛" w:date="2016-01-18T18:45:00Z"/>
              </w:rPr>
            </w:pPr>
            <w:ins w:id="569" w:author="陈涛" w:date="2016-01-18T18:45:00Z">
              <w:r>
                <w:t>统计日期</w:t>
              </w:r>
            </w:ins>
          </w:p>
        </w:tc>
      </w:tr>
      <w:tr w:rsidR="00523BD4">
        <w:trPr>
          <w:ins w:id="570" w:author="陈涛" w:date="2016-01-18T18:45:00Z"/>
        </w:trPr>
        <w:tc>
          <w:tcPr>
            <w:tcW w:w="4148" w:type="dxa"/>
          </w:tcPr>
          <w:p w:rsidR="00523BD4" w:rsidRDefault="002972CB">
            <w:pPr>
              <w:rPr>
                <w:ins w:id="571" w:author="陈涛" w:date="2016-01-18T18:45:00Z"/>
              </w:rPr>
            </w:pPr>
            <w:ins w:id="572" w:author="陈涛" w:date="2016-01-18T20:47:00Z">
              <w:r>
                <w:t>trackValue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573" w:author="陈涛" w:date="2016-01-18T18:45:00Z"/>
              </w:rPr>
            </w:pPr>
            <w:ins w:id="574" w:author="陈涛" w:date="2016-01-18T20:47:00Z">
              <w:r>
                <w:rPr>
                  <w:rFonts w:hint="eastAsia"/>
                </w:rPr>
                <w:t>轨迹描述</w:t>
              </w:r>
            </w:ins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t>获取</w:t>
      </w:r>
      <w:r>
        <w:rPr>
          <w:rFonts w:hint="eastAsia"/>
        </w:rPr>
        <w:t>报警明细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gps</w:t>
            </w:r>
            <w:r>
              <w:rPr>
                <w:rFonts w:hint="eastAsia"/>
              </w:rPr>
              <w:t>/</w:t>
            </w:r>
            <w:r>
              <w:t>getAlarmDetail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{“header”:{“dvlpId”:””, “token”:””, “loginId”:””}, “params”:{"user</w:t>
            </w:r>
            <w:r>
              <w:rPr>
                <w:rFonts w:hint="eastAsia"/>
              </w:rPr>
              <w:t>md5</w:t>
            </w:r>
            <w:r>
              <w:t>":"", "carId":""}}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523BD4"/>
          <w:p w:rsidR="00523BD4" w:rsidRDefault="00523BD4"/>
          <w:p w:rsidR="00523BD4" w:rsidRDefault="002972CB">
            <w:r>
              <w:rPr>
                <w:rFonts w:hint="eastAsia"/>
              </w:rPr>
              <w:t>{</w:t>
            </w:r>
          </w:p>
          <w:p w:rsidR="00523BD4" w:rsidRDefault="002972CB">
            <w:pPr>
              <w:ind w:firstLineChars="50" w:firstLine="105"/>
            </w:pPr>
            <w:r>
              <w:rPr>
                <w:rFonts w:hint="eastAsia"/>
              </w:rPr>
              <w:t>"header":{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"status":0,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"msg":"</w:t>
            </w:r>
            <w:r>
              <w:rPr>
                <w:rFonts w:hint="eastAsia"/>
              </w:rPr>
              <w:t>获取报警明细成功</w:t>
            </w:r>
            <w:r>
              <w:rPr>
                <w:rFonts w:hint="eastAsia"/>
              </w:rPr>
              <w:t>",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pageNo":1,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"pageSize":30,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"totalRows":6,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"totalPages":1</w:t>
            </w:r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},</w:t>
            </w:r>
          </w:p>
          <w:p w:rsidR="00523BD4" w:rsidRDefault="002972CB">
            <w:pPr>
              <w:ind w:firstLineChars="100" w:firstLine="210"/>
            </w:pPr>
            <w:r>
              <w:rPr>
                <w:rFonts w:hint="eastAsia"/>
              </w:rPr>
              <w:t>"datas":[{</w:t>
            </w:r>
          </w:p>
          <w:p w:rsidR="00523BD4" w:rsidRDefault="002972CB">
            <w:pPr>
              <w:ind w:firstLineChars="450" w:firstLine="945"/>
              <w:rPr>
                <w:del w:id="575" w:author="陈涛" w:date="2016-01-18T20:44:00Z"/>
              </w:rPr>
            </w:pPr>
            <w:del w:id="576" w:author="陈涛" w:date="2016-01-18T20:44:00Z">
              <w:r>
                <w:rPr>
                  <w:rFonts w:hint="eastAsia"/>
                </w:rPr>
                <w:delText>"daymileage":0,"totalDate":"2015-10-13","trackType":null,</w:delText>
              </w:r>
            </w:del>
          </w:p>
          <w:p w:rsidR="00523BD4" w:rsidRDefault="002972CB">
            <w:pPr>
              <w:ind w:firstLineChars="450" w:firstLine="945"/>
              <w:rPr>
                <w:ins w:id="577" w:author="陈涛" w:date="2016-01-18T20:44:00Z"/>
              </w:rPr>
            </w:pPr>
            <w:del w:id="578" w:author="陈涛" w:date="2016-01-18T20:44:00Z">
              <w:r>
                <w:rPr>
                  <w:rFonts w:hint="eastAsia"/>
                </w:rPr>
                <w:delText>"trackvalue":null,</w:delText>
              </w:r>
              <w:r>
                <w:delText xml:space="preserve"> </w:delText>
              </w:r>
              <w:r>
                <w:rPr>
                  <w:rFonts w:hint="eastAsia"/>
                </w:rPr>
                <w:delText>"recvtime":null,</w:delText>
              </w:r>
              <w:r>
                <w:delText xml:space="preserve"> </w:delText>
              </w:r>
              <w:r>
                <w:rPr>
                  <w:rFonts w:hint="eastAsia"/>
                </w:rPr>
                <w:delText>"alarmtype":null</w:delText>
              </w:r>
            </w:del>
          </w:p>
          <w:p w:rsidR="00523BD4" w:rsidRDefault="002972CB">
            <w:pPr>
              <w:ind w:firstLineChars="450" w:firstLine="945"/>
            </w:pPr>
            <w:ins w:id="579" w:author="陈涛" w:date="2016-01-18T20:44:00Z">
              <w:r>
                <w:rPr>
                  <w:rFonts w:hint="eastAsia"/>
                </w:rPr>
                <w:t>"</w:t>
              </w:r>
              <w:r>
                <w:t>date</w:t>
              </w:r>
              <w:r>
                <w:rPr>
                  <w:rFonts w:hint="eastAsia"/>
                </w:rPr>
                <w:t>"</w:t>
              </w:r>
              <w:r>
                <w:t xml:space="preserve">: </w:t>
              </w:r>
              <w:r>
                <w:rPr>
                  <w:rFonts w:hint="eastAsia"/>
                </w:rPr>
                <w:t>"</w:t>
              </w:r>
              <w:r>
                <w:t>2015-01-18 18:45:00</w:t>
              </w:r>
              <w:r>
                <w:rPr>
                  <w:rFonts w:hint="eastAsia"/>
                </w:rPr>
                <w:t>"</w:t>
              </w:r>
              <w:r>
                <w:t xml:space="preserve">, </w:t>
              </w:r>
              <w:r>
                <w:rPr>
                  <w:rFonts w:hint="eastAsia"/>
                </w:rPr>
                <w:t>"</w:t>
              </w:r>
              <w:r>
                <w:t>alarm</w:t>
              </w:r>
              <w:r>
                <w:rPr>
                  <w:rFonts w:hint="eastAsia"/>
                </w:rPr>
                <w:t>"</w:t>
              </w:r>
              <w:r>
                <w:t>:</w:t>
              </w:r>
              <w:r>
                <w:rPr>
                  <w:rFonts w:hint="eastAsia"/>
                </w:rPr>
                <w:t>"</w:t>
              </w:r>
              <w:r>
                <w:rPr>
                  <w:rFonts w:hint="eastAsia"/>
                </w:rPr>
                <w:t>震动</w:t>
              </w:r>
              <w:r>
                <w:rPr>
                  <w:rFonts w:hint="eastAsia"/>
                </w:rPr>
                <w:t>"</w:t>
              </w:r>
            </w:ins>
          </w:p>
          <w:p w:rsidR="00523BD4" w:rsidRDefault="002972CB">
            <w:pPr>
              <w:ind w:firstLineChars="450" w:firstLine="945"/>
            </w:pPr>
            <w:r>
              <w:rPr>
                <w:rFonts w:hint="eastAsia"/>
              </w:rPr>
              <w:t>}</w:t>
            </w:r>
            <w:r>
              <w:t>]</w:t>
            </w:r>
          </w:p>
          <w:p w:rsidR="00523BD4" w:rsidRDefault="002972CB">
            <w:r>
              <w:lastRenderedPageBreak/>
              <w:t>}</w:t>
            </w:r>
          </w:p>
        </w:tc>
      </w:tr>
    </w:tbl>
    <w:p w:rsidR="00523BD4" w:rsidRDefault="002972CB">
      <w:pPr>
        <w:rPr>
          <w:ins w:id="580" w:author="陈涛" w:date="2016-01-18T20:43:00Z"/>
        </w:rPr>
      </w:pPr>
      <w:ins w:id="581" w:author="陈涛" w:date="2016-01-18T20:43:00Z">
        <w:r>
          <w:lastRenderedPageBreak/>
          <w:br/>
          <w:t>data json</w:t>
        </w:r>
        <w:r>
          <w:rPr>
            <w:rFonts w:hint="eastAsia"/>
          </w:rPr>
          <w:t>数据说明</w:t>
        </w:r>
      </w:ins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23BD4">
        <w:trPr>
          <w:ins w:id="582" w:author="陈涛" w:date="2016-01-18T20:43:00Z"/>
        </w:trPr>
        <w:tc>
          <w:tcPr>
            <w:tcW w:w="4148" w:type="dxa"/>
          </w:tcPr>
          <w:p w:rsidR="00523BD4" w:rsidRDefault="002972CB">
            <w:pPr>
              <w:rPr>
                <w:ins w:id="583" w:author="陈涛" w:date="2016-01-18T20:43:00Z"/>
              </w:rPr>
            </w:pPr>
            <w:ins w:id="584" w:author="陈涛" w:date="2016-01-18T20:43:00Z">
              <w:r>
                <w:t>date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585" w:author="陈涛" w:date="2016-01-18T20:43:00Z"/>
              </w:rPr>
            </w:pPr>
            <w:ins w:id="586" w:author="陈涛" w:date="2016-01-18T20:43:00Z">
              <w:r>
                <w:t>统计日期</w:t>
              </w:r>
            </w:ins>
          </w:p>
        </w:tc>
      </w:tr>
      <w:tr w:rsidR="00523BD4">
        <w:trPr>
          <w:ins w:id="587" w:author="陈涛" w:date="2016-01-18T20:43:00Z"/>
        </w:trPr>
        <w:tc>
          <w:tcPr>
            <w:tcW w:w="4148" w:type="dxa"/>
          </w:tcPr>
          <w:p w:rsidR="00523BD4" w:rsidRDefault="002972CB">
            <w:pPr>
              <w:rPr>
                <w:ins w:id="588" w:author="陈涛" w:date="2016-01-18T20:43:00Z"/>
              </w:rPr>
            </w:pPr>
            <w:ins w:id="589" w:author="陈涛" w:date="2016-01-18T20:44:00Z">
              <w:r>
                <w:t>alarm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590" w:author="陈涛" w:date="2016-01-18T20:43:00Z"/>
              </w:rPr>
            </w:pPr>
            <w:ins w:id="591" w:author="陈涛" w:date="2016-01-18T20:44:00Z">
              <w:r>
                <w:rPr>
                  <w:rFonts w:hint="eastAsia"/>
                </w:rPr>
                <w:t>警报名称</w:t>
              </w:r>
            </w:ins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查询订单列表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order</w:t>
            </w:r>
            <w:r>
              <w:rPr>
                <w:rFonts w:hint="eastAsia"/>
              </w:rPr>
              <w:t>/</w:t>
            </w:r>
            <w:r>
              <w:t>list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"dvlpId": "app_developer",</w:t>
            </w:r>
          </w:p>
          <w:p w:rsidR="00523BD4" w:rsidRDefault="002972CB">
            <w:r>
              <w:t xml:space="preserve">        "token": "7e203b8b32c296b4e9b2650bbdf0b838",</w:t>
            </w:r>
          </w:p>
          <w:p w:rsidR="00523BD4" w:rsidRDefault="002972CB">
            <w:r>
              <w:t xml:space="preserve">        "loginId": "13512768679"</w:t>
            </w:r>
          </w:p>
          <w:p w:rsidR="00523BD4" w:rsidRDefault="002972CB">
            <w:r>
              <w:t xml:space="preserve">    },</w:t>
            </w:r>
          </w:p>
          <w:p w:rsidR="00523BD4" w:rsidRDefault="002972CB">
            <w:r>
              <w:t xml:space="preserve">    "params": {</w:t>
            </w:r>
          </w:p>
          <w:p w:rsidR="00523BD4" w:rsidRDefault="002972CB">
            <w:r>
              <w:t xml:space="preserve">        "status": 0,</w:t>
            </w:r>
          </w:p>
          <w:p w:rsidR="00523BD4" w:rsidRDefault="002972CB">
            <w:r>
              <w:t xml:space="preserve">        "pageNo": 1,</w:t>
            </w:r>
          </w:p>
          <w:p w:rsidR="00523BD4" w:rsidRDefault="002972CB">
            <w:r>
              <w:t xml:space="preserve">        "pageSize": 30</w:t>
            </w:r>
          </w:p>
          <w:p w:rsidR="00523BD4" w:rsidRDefault="002972CB">
            <w:r>
              <w:t xml:space="preserve">    }</w:t>
            </w:r>
          </w:p>
          <w:p w:rsidR="00523BD4" w:rsidRDefault="002972CB"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"status": 0,</w:t>
            </w:r>
          </w:p>
          <w:p w:rsidR="00523BD4" w:rsidRDefault="002972CB">
            <w:r>
              <w:rPr>
                <w:rFonts w:hint="eastAsia"/>
              </w:rPr>
              <w:t xml:space="preserve">        "msg": "</w:t>
            </w:r>
            <w:r>
              <w:rPr>
                <w:rFonts w:hint="eastAsia"/>
              </w:rPr>
              <w:t>获取订单订单成功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"pageNo": 1,</w:t>
            </w:r>
          </w:p>
          <w:p w:rsidR="00523BD4" w:rsidRDefault="002972CB">
            <w:r>
              <w:t xml:space="preserve">        "pageSize": 30,</w:t>
            </w:r>
          </w:p>
          <w:p w:rsidR="00523BD4" w:rsidRDefault="002972CB">
            <w:r>
              <w:t xml:space="preserve">        "totalRows": 1,</w:t>
            </w:r>
          </w:p>
          <w:p w:rsidR="00523BD4" w:rsidRDefault="002972CB">
            <w:r>
              <w:t xml:space="preserve">        "totalPages": 1</w:t>
            </w:r>
          </w:p>
          <w:p w:rsidR="00523BD4" w:rsidRDefault="002972CB">
            <w:r>
              <w:t xml:space="preserve">    },</w:t>
            </w:r>
          </w:p>
          <w:p w:rsidR="00523BD4" w:rsidRDefault="002972CB">
            <w:r>
              <w:t xml:space="preserve">    "datas": [</w:t>
            </w:r>
          </w:p>
          <w:p w:rsidR="00523BD4" w:rsidRDefault="002972CB">
            <w:r>
              <w:t xml:space="preserve">        {</w:t>
            </w:r>
          </w:p>
          <w:p w:rsidR="00523BD4" w:rsidRDefault="002972CB">
            <w:r>
              <w:t xml:space="preserve">            "orderUuid": "fd5b6dbf-70e8-11e5-a20a-00ffc0a55544",</w:t>
            </w:r>
          </w:p>
          <w:p w:rsidR="00523BD4" w:rsidRDefault="002972CB">
            <w:pPr>
              <w:ind w:firstLineChars="600" w:firstLine="1260"/>
            </w:pPr>
            <w:r>
              <w:t>"orderId": XXXXXXXXXXXX,</w:t>
            </w:r>
          </w:p>
          <w:p w:rsidR="00523BD4" w:rsidRDefault="002972CB">
            <w:r>
              <w:t xml:space="preserve">            "originalOrderId": XXXXXXXXXXXX,            </w:t>
            </w:r>
          </w:p>
          <w:p w:rsidR="00523BD4" w:rsidRDefault="002972CB">
            <w:pPr>
              <w:ind w:firstLineChars="600" w:firstLine="1260"/>
            </w:pPr>
            <w:r>
              <w:t>"date": "2015-10-12",</w:t>
            </w:r>
          </w:p>
          <w:p w:rsidR="00523BD4" w:rsidRDefault="002972CB">
            <w:r>
              <w:rPr>
                <w:rFonts w:hint="eastAsia"/>
              </w:rPr>
              <w:t xml:space="preserve">            "method": "</w:t>
            </w:r>
            <w:r>
              <w:rPr>
                <w:rFonts w:hint="eastAsia"/>
              </w:rPr>
              <w:t>在线支付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    "time": "21:56",</w:t>
            </w:r>
          </w:p>
          <w:p w:rsidR="00523BD4" w:rsidRDefault="002972CB">
            <w:r>
              <w:t xml:space="preserve">            "price": 25,</w:t>
            </w:r>
          </w:p>
          <w:p w:rsidR="00523BD4" w:rsidRDefault="002972CB">
            <w:r>
              <w:t xml:space="preserve">   </w:t>
            </w:r>
            <w:r>
              <w:t xml:space="preserve">         "delyDistance": 1.2,</w:t>
            </w:r>
          </w:p>
          <w:p w:rsidR="00523BD4" w:rsidRDefault="002972CB">
            <w:r>
              <w:t xml:space="preserve">            "distDistance": 2.1,</w:t>
            </w:r>
          </w:p>
          <w:p w:rsidR="00523BD4" w:rsidRDefault="002972CB">
            <w:pPr>
              <w:ind w:firstLineChars="600" w:firstLine="1260"/>
            </w:pPr>
            <w:r>
              <w:t>"delyRegion": null,</w:t>
            </w:r>
          </w:p>
          <w:p w:rsidR="00523BD4" w:rsidRDefault="002972CB">
            <w:pPr>
              <w:rPr>
                <w:ins w:id="592" w:author="陈涛" w:date="2015-12-01T14:40:00Z"/>
              </w:rPr>
            </w:pPr>
            <w:r>
              <w:rPr>
                <w:rFonts w:hint="eastAsia"/>
              </w:rPr>
              <w:lastRenderedPageBreak/>
              <w:t xml:space="preserve">            "delyAddress": "</w:t>
            </w:r>
            <w:r>
              <w:rPr>
                <w:rFonts w:hint="eastAsia"/>
              </w:rPr>
              <w:t>长沙市开福区芙蓉中路建鸿达现代城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",</w:t>
            </w:r>
          </w:p>
          <w:p w:rsidR="00523BD4" w:rsidRDefault="002972CB" w:rsidP="00523BD4">
            <w:pPr>
              <w:ind w:firstLineChars="600" w:firstLine="1260"/>
              <w:rPr>
                <w:ins w:id="593" w:author="陈涛" w:date="2015-12-01T14:40:00Z"/>
              </w:rPr>
              <w:pPrChange w:id="594" w:author="陈涛" w:date="2015-12-01T14:40:00Z">
                <w:pPr>
                  <w:ind w:firstLineChars="400" w:firstLine="840"/>
                </w:pPr>
              </w:pPrChange>
            </w:pPr>
            <w:ins w:id="595" w:author="陈涛" w:date="2015-12-01T14:40:00Z">
              <w:r>
                <w:t>"delyLon":111.004500,</w:t>
              </w:r>
            </w:ins>
          </w:p>
          <w:p w:rsidR="00523BD4" w:rsidRDefault="002972CB" w:rsidP="00523BD4">
            <w:pPr>
              <w:ind w:firstLineChars="600" w:firstLine="1260"/>
              <w:pPrChange w:id="596" w:author="陈涛" w:date="2015-12-01T14:40:00Z">
                <w:pPr/>
              </w:pPrChange>
            </w:pPr>
            <w:ins w:id="597" w:author="陈涛" w:date="2015-12-01T14:40:00Z">
              <w:r>
                <w:t>"delyLat":27.118117,</w:t>
              </w:r>
            </w:ins>
          </w:p>
          <w:p w:rsidR="00523BD4" w:rsidRDefault="002972CB">
            <w:r>
              <w:t xml:space="preserve">            </w:t>
            </w:r>
            <w:r>
              <w:rPr>
                <w:rFonts w:hint="eastAsia"/>
              </w:rPr>
              <w:t>"receiveName": "</w:t>
            </w:r>
            <w:r>
              <w:rPr>
                <w:rFonts w:hint="eastAsia"/>
              </w:rPr>
              <w:t>崔小龙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523BD4" w:rsidRDefault="002972CB">
            <w:r>
              <w:t xml:space="preserve">            "receiveMobile": "13512768679",</w:t>
            </w:r>
          </w:p>
          <w:p w:rsidR="00523BD4" w:rsidRDefault="002972CB">
            <w:pPr>
              <w:ind w:firstLineChars="600" w:firstLine="1260"/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receiveRegion": "</w:t>
            </w:r>
            <w:r>
              <w:rPr>
                <w:rFonts w:hint="eastAsia"/>
              </w:rPr>
              <w:t>湖南</w:t>
            </w:r>
            <w:r>
              <w:rPr>
                <w:rFonts w:hint="eastAsia"/>
              </w:rPr>
              <w:t>",</w:t>
            </w:r>
          </w:p>
          <w:p w:rsidR="00523BD4" w:rsidRDefault="002972CB">
            <w:pPr>
              <w:ind w:firstLineChars="600" w:firstLine="1260"/>
            </w:pPr>
            <w:r>
              <w:t>"receiveCountry": null,</w:t>
            </w:r>
            <w:r>
              <w:rPr>
                <w:rFonts w:hint="eastAsia"/>
              </w:rPr>
              <w:t xml:space="preserve">            </w:t>
            </w:r>
          </w:p>
          <w:p w:rsidR="00523BD4" w:rsidRDefault="002972CB">
            <w:pPr>
              <w:ind w:firstLineChars="600" w:firstLine="1260"/>
              <w:rPr>
                <w:ins w:id="598" w:author="陈涛" w:date="2015-12-01T14:40:00Z"/>
              </w:rPr>
            </w:pPr>
            <w:r>
              <w:rPr>
                <w:rFonts w:hint="eastAsia"/>
              </w:rPr>
              <w:t>"receiveAddress": "</w:t>
            </w:r>
            <w:r>
              <w:rPr>
                <w:rFonts w:hint="eastAsia"/>
              </w:rPr>
              <w:t>长沙市银河大酒店</w:t>
            </w:r>
            <w:r>
              <w:rPr>
                <w:rFonts w:hint="eastAsia"/>
              </w:rPr>
              <w:t>",</w:t>
            </w:r>
          </w:p>
          <w:p w:rsidR="00523BD4" w:rsidRDefault="002972CB" w:rsidP="00523BD4">
            <w:pPr>
              <w:ind w:firstLineChars="600" w:firstLine="1260"/>
              <w:rPr>
                <w:ins w:id="599" w:author="陈涛" w:date="2015-12-01T14:40:00Z"/>
              </w:rPr>
              <w:pPrChange w:id="600" w:author="陈涛" w:date="2015-12-01T14:40:00Z">
                <w:pPr>
                  <w:ind w:firstLineChars="400" w:firstLine="840"/>
                </w:pPr>
              </w:pPrChange>
            </w:pPr>
            <w:ins w:id="601" w:author="陈涛" w:date="2015-12-01T14:40:00Z">
              <w:r>
                <w:rPr>
                  <w:rFonts w:hint="eastAsia"/>
                </w:rPr>
                <w:t>"</w:t>
              </w:r>
              <w:r>
                <w:t>receiveLon":111.004500,</w:t>
              </w:r>
            </w:ins>
          </w:p>
          <w:p w:rsidR="00523BD4" w:rsidRDefault="002972CB">
            <w:pPr>
              <w:ind w:firstLineChars="600" w:firstLine="1260"/>
            </w:pPr>
            <w:ins w:id="602" w:author="陈涛" w:date="2015-12-01T14:40:00Z">
              <w:r>
                <w:t>"receiveLat":27.118117,</w:t>
              </w:r>
            </w:ins>
          </w:p>
          <w:p w:rsidR="00523BD4" w:rsidRDefault="002972CB">
            <w:pPr>
              <w:ind w:firstLineChars="600" w:firstLine="1260"/>
              <w:rPr>
                <w:ins w:id="603" w:author="陈涛" w:date="2015-12-01T14:35:00Z"/>
              </w:rPr>
            </w:pPr>
            <w:r>
              <w:t>"version": 0</w:t>
            </w:r>
            <w:r>
              <w:rPr>
                <w:rFonts w:hint="eastAsia"/>
              </w:rPr>
              <w:t>,</w:t>
            </w:r>
          </w:p>
          <w:p w:rsidR="00523BD4" w:rsidRDefault="002972CB">
            <w:pPr>
              <w:ind w:firstLineChars="600" w:firstLine="1260"/>
              <w:rPr>
                <w:ins w:id="604" w:author="陈涛" w:date="2015-12-01T14:35:00Z"/>
              </w:rPr>
            </w:pPr>
            <w:ins w:id="605" w:author="陈涛" w:date="2015-12-01T14:35:00Z">
              <w:r>
                <w:t>"volume":</w:t>
              </w:r>
            </w:ins>
            <w:ins w:id="606" w:author="陈涛" w:date="2015-12-01T14:36:00Z">
              <w:r>
                <w:t xml:space="preserve"> </w:t>
              </w:r>
            </w:ins>
            <w:ins w:id="607" w:author="陈涛" w:date="2015-12-01T14:35:00Z">
              <w:r>
                <w:t>"</w:t>
              </w:r>
              <w:r>
                <w:t>小</w:t>
              </w:r>
              <w:r>
                <w:t>",</w:t>
              </w:r>
            </w:ins>
          </w:p>
          <w:p w:rsidR="00523BD4" w:rsidRDefault="002972CB">
            <w:pPr>
              <w:ind w:firstLineChars="600" w:firstLine="1260"/>
            </w:pPr>
            <w:ins w:id="608" w:author="陈涛" w:date="2015-12-01T14:35:00Z">
              <w:r>
                <w:t>"type":</w:t>
              </w:r>
            </w:ins>
            <w:ins w:id="609" w:author="陈涛" w:date="2015-12-01T14:36:00Z">
              <w:r>
                <w:t xml:space="preserve"> 0</w:t>
              </w:r>
            </w:ins>
            <w:ins w:id="610" w:author="陈涛" w:date="2015-12-01T14:35:00Z">
              <w:r>
                <w:t>,</w:t>
              </w:r>
            </w:ins>
          </w:p>
          <w:p w:rsidR="00523BD4" w:rsidRDefault="002972CB">
            <w:r>
              <w:t xml:space="preserve">            "info": {</w:t>
            </w:r>
          </w:p>
          <w:p w:rsidR="00523BD4" w:rsidRDefault="002972CB">
            <w:r>
              <w:t xml:space="preserve">                "height": 8,</w:t>
            </w:r>
          </w:p>
          <w:p w:rsidR="00523BD4" w:rsidRDefault="002972CB">
            <w:r>
              <w:t xml:space="preserve">                "long_": 20,</w:t>
            </w:r>
          </w:p>
          <w:p w:rsidR="00523BD4" w:rsidRDefault="002972CB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马克杯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rPr>
                <w:rFonts w:hint="eastAsia"/>
              </w:rPr>
              <w:t xml:space="preserve">                "property": "</w:t>
            </w:r>
            <w:r>
              <w:rPr>
                <w:rFonts w:hint="eastAsia"/>
              </w:rPr>
              <w:t>易碎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        "width": 10,</w:t>
            </w:r>
          </w:p>
          <w:p w:rsidR="00523BD4" w:rsidRDefault="002972CB">
            <w:r>
              <w:t xml:space="preserve">                "worth": null,</w:t>
            </w:r>
          </w:p>
          <w:p w:rsidR="00523BD4" w:rsidRDefault="002972CB">
            <w:r>
              <w:t xml:space="preserve">                "weight": 0</w:t>
            </w:r>
          </w:p>
          <w:p w:rsidR="00523BD4" w:rsidRDefault="002972CB">
            <w:r>
              <w:t xml:space="preserve">            }</w:t>
            </w:r>
          </w:p>
          <w:p w:rsidR="00523BD4" w:rsidRDefault="002972CB">
            <w:r>
              <w:t xml:space="preserve">        }</w:t>
            </w:r>
          </w:p>
          <w:p w:rsidR="00523BD4" w:rsidRDefault="002972CB">
            <w:pPr>
              <w:ind w:firstLine="420"/>
            </w:pPr>
            <w:r>
              <w:t>],</w:t>
            </w:r>
          </w:p>
          <w:p w:rsidR="00523BD4" w:rsidRDefault="002972CB">
            <w:pPr>
              <w:ind w:firstLine="420"/>
              <w:rPr>
                <w:ins w:id="611" w:author="黄胜" w:date="2016-02-01T11:52:00Z"/>
              </w:rPr>
            </w:pPr>
            <w:r>
              <w:t>"totalAmount": null,</w:t>
            </w:r>
          </w:p>
          <w:p w:rsidR="00523BD4" w:rsidRDefault="002972CB">
            <w:pPr>
              <w:ind w:firstLine="420"/>
              <w:rPr>
                <w:ins w:id="612" w:author="黄胜" w:date="2016-02-01T11:55:00Z"/>
              </w:rPr>
            </w:pPr>
            <w:ins w:id="613" w:author="黄胜" w:date="2016-02-01T11:52:00Z">
              <w:r>
                <w:t>“</w:t>
              </w:r>
            </w:ins>
            <w:ins w:id="614" w:author="黄胜" w:date="2016-02-01T11:55:00Z">
              <w:r>
                <w:t>pointContactName</w:t>
              </w:r>
            </w:ins>
            <w:ins w:id="615" w:author="黄胜" w:date="2016-02-01T11:52:00Z">
              <w:r>
                <w:t>”</w:t>
              </w:r>
            </w:ins>
            <w:ins w:id="616" w:author="黄胜" w:date="2016-02-01T11:55:00Z">
              <w:r>
                <w:t>:”</w:t>
              </w:r>
              <w:r>
                <w:rPr>
                  <w:rFonts w:hint="eastAsia"/>
                </w:rPr>
                <w:t>李四</w:t>
              </w:r>
              <w:r>
                <w:t>”,</w:t>
              </w:r>
            </w:ins>
          </w:p>
          <w:p w:rsidR="00523BD4" w:rsidRDefault="002972CB">
            <w:pPr>
              <w:ind w:firstLine="420"/>
            </w:pPr>
            <w:ins w:id="617" w:author="黄胜" w:date="2016-02-01T11:55:00Z">
              <w:r>
                <w:t>“</w:t>
              </w:r>
            </w:ins>
            <w:ins w:id="618" w:author="黄胜" w:date="2016-02-01T11:56:00Z">
              <w:r>
                <w:t>pointContactPhone</w:t>
              </w:r>
            </w:ins>
            <w:ins w:id="619" w:author="黄胜" w:date="2016-02-01T11:55:00Z">
              <w:r>
                <w:t>”</w:t>
              </w:r>
            </w:ins>
            <w:ins w:id="620" w:author="黄胜" w:date="2016-02-01T11:56:00Z">
              <w:r>
                <w:rPr>
                  <w:rFonts w:hint="eastAsia"/>
                </w:rPr>
                <w:t>:</w:t>
              </w:r>
              <w:r>
                <w:t>”</w:t>
              </w:r>
            </w:ins>
            <w:ins w:id="621" w:author="黄胜" w:date="2016-02-01T11:57:00Z">
              <w:r>
                <w:t>1868033798*</w:t>
              </w:r>
            </w:ins>
            <w:ins w:id="622" w:author="黄胜" w:date="2016-02-01T11:56:00Z">
              <w:r>
                <w:t>”</w:t>
              </w:r>
            </w:ins>
          </w:p>
          <w:p w:rsidR="00523BD4" w:rsidRDefault="002972CB">
            <w:r>
              <w:t>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6662"/>
      </w:tblGrid>
      <w:tr w:rsidR="00523BD4">
        <w:tc>
          <w:tcPr>
            <w:tcW w:w="1555" w:type="dxa"/>
          </w:tcPr>
          <w:p w:rsidR="00523BD4" w:rsidRDefault="002972CB">
            <w:r>
              <w:t>dvlpId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token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status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要查询哪种状态的订单，未分配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、取货中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、收货中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、已完成</w:t>
            </w:r>
            <w:r>
              <w:t>3</w:t>
            </w:r>
            <w:r>
              <w:rPr>
                <w:rFonts w:hint="eastAsia"/>
              </w:rPr>
              <w:t>、已取消</w:t>
            </w:r>
            <w:r>
              <w:t>4</w:t>
            </w:r>
            <w:r>
              <w:rPr>
                <w:rFonts w:hint="eastAsia"/>
              </w:rPr>
              <w:t>、</w:t>
            </w:r>
            <w:del w:id="623" w:author="陈涛" w:date="2015-11-12T17:47:00Z">
              <w:r>
                <w:rPr>
                  <w:rFonts w:hint="eastAsia"/>
                </w:rPr>
                <w:delText>滞留中</w:delText>
              </w:r>
            </w:del>
            <w:ins w:id="624" w:author="陈涛" w:date="2015-11-12T17:48:00Z">
              <w:r>
                <w:rPr>
                  <w:rFonts w:hint="eastAsia"/>
                </w:rPr>
                <w:t>拒收</w:t>
              </w:r>
            </w:ins>
            <w:r>
              <w:t>5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pageNo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页码数，为空默认</w:t>
            </w:r>
            <w:r>
              <w:rPr>
                <w:rFonts w:hint="eastAsia"/>
              </w:rPr>
              <w:t>1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pageSize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每页记录数，</w:t>
            </w:r>
            <w:r>
              <w:t>为</w:t>
            </w:r>
            <w:r>
              <w:rPr>
                <w:rFonts w:hint="eastAsia"/>
              </w:rPr>
              <w:t>空默认</w:t>
            </w:r>
            <w:r>
              <w:rPr>
                <w:rFonts w:hint="eastAsia"/>
              </w:rPr>
              <w:t>30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响应参数说明</w:t>
      </w:r>
    </w:p>
    <w:p w:rsidR="00523BD4" w:rsidRDefault="00523BD4"/>
    <w:p w:rsidR="00523BD4" w:rsidRDefault="00523BD4"/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5"/>
        <w:gridCol w:w="6702"/>
      </w:tblGrid>
      <w:tr w:rsidR="00523BD4">
        <w:tc>
          <w:tcPr>
            <w:tcW w:w="1515" w:type="dxa"/>
          </w:tcPr>
          <w:p w:rsidR="00523BD4" w:rsidRDefault="002972CB">
            <w:r>
              <w:t>orderUuid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订单的</w:t>
            </w:r>
            <w:r>
              <w:rPr>
                <w:rFonts w:hint="eastAsia"/>
              </w:rPr>
              <w:t>uuid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o</w:t>
            </w:r>
            <w:r>
              <w:rPr>
                <w:rFonts w:hint="eastAsia"/>
              </w:rPr>
              <w:t>rderId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订单号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originalOrderId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原始（第三方）的订单号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lastRenderedPageBreak/>
              <w:t>date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订单的日期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time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订单的时间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method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订单支付方式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订单派送的价格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delyDistance</w:t>
            </w:r>
          </w:p>
        </w:tc>
        <w:tc>
          <w:tcPr>
            <w:tcW w:w="6702" w:type="dxa"/>
          </w:tcPr>
          <w:p w:rsidR="00523BD4" w:rsidRDefault="002972CB">
            <w:r>
              <w:t>取货</w:t>
            </w:r>
            <w:r>
              <w:rPr>
                <w:rFonts w:hint="eastAsia"/>
              </w:rPr>
              <w:t>的</w:t>
            </w:r>
            <w:r>
              <w:t>距离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distDistance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送货的距离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delyRegion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获取所在地区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dely</w:t>
            </w:r>
            <w:r>
              <w:rPr>
                <w:rFonts w:hint="eastAsia"/>
              </w:rPr>
              <w:t>Address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取货的地址</w:t>
            </w:r>
          </w:p>
        </w:tc>
      </w:tr>
      <w:tr w:rsidR="00523BD4">
        <w:trPr>
          <w:ins w:id="625" w:author="陈涛" w:date="2015-12-01T14:41:00Z"/>
        </w:trPr>
        <w:tc>
          <w:tcPr>
            <w:tcW w:w="1515" w:type="dxa"/>
          </w:tcPr>
          <w:p w:rsidR="00523BD4" w:rsidRDefault="002972CB">
            <w:pPr>
              <w:rPr>
                <w:ins w:id="626" w:author="陈涛" w:date="2015-12-01T14:41:00Z"/>
              </w:rPr>
            </w:pPr>
            <w:ins w:id="627" w:author="陈涛" w:date="2015-12-01T14:41:00Z">
              <w:r>
                <w:t>delyLon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628" w:author="陈涛" w:date="2015-12-01T14:41:00Z"/>
              </w:rPr>
            </w:pPr>
            <w:ins w:id="629" w:author="陈涛" w:date="2015-12-01T14:41:00Z">
              <w:r>
                <w:rPr>
                  <w:rFonts w:hint="eastAsia"/>
                </w:rPr>
                <w:t>取货的经度</w:t>
              </w:r>
            </w:ins>
          </w:p>
        </w:tc>
      </w:tr>
      <w:tr w:rsidR="00523BD4">
        <w:trPr>
          <w:ins w:id="630" w:author="陈涛" w:date="2015-12-01T14:41:00Z"/>
        </w:trPr>
        <w:tc>
          <w:tcPr>
            <w:tcW w:w="1515" w:type="dxa"/>
          </w:tcPr>
          <w:p w:rsidR="00523BD4" w:rsidRDefault="002972CB">
            <w:pPr>
              <w:rPr>
                <w:ins w:id="631" w:author="陈涛" w:date="2015-12-01T14:41:00Z"/>
              </w:rPr>
            </w:pPr>
            <w:ins w:id="632" w:author="陈涛" w:date="2015-12-01T14:41:00Z">
              <w:r>
                <w:t>delyLat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633" w:author="陈涛" w:date="2015-12-01T14:41:00Z"/>
              </w:rPr>
            </w:pPr>
            <w:ins w:id="634" w:author="陈涛" w:date="2015-12-01T14:41:00Z">
              <w:r>
                <w:rPr>
                  <w:rFonts w:hint="eastAsia"/>
                </w:rPr>
                <w:t>取货的纬度</w:t>
              </w:r>
            </w:ins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receiveName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收货人姓名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receiveMobile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收货人手机号码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receiveRegion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收货的地区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receiveCountry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收货的乡村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receiveAddress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收货的地址</w:t>
            </w:r>
          </w:p>
        </w:tc>
      </w:tr>
      <w:tr w:rsidR="00523BD4">
        <w:trPr>
          <w:ins w:id="635" w:author="陈涛" w:date="2015-12-01T14:41:00Z"/>
        </w:trPr>
        <w:tc>
          <w:tcPr>
            <w:tcW w:w="1515" w:type="dxa"/>
          </w:tcPr>
          <w:p w:rsidR="00523BD4" w:rsidRDefault="002972CB">
            <w:pPr>
              <w:rPr>
                <w:ins w:id="636" w:author="陈涛" w:date="2015-12-01T14:41:00Z"/>
              </w:rPr>
            </w:pPr>
            <w:ins w:id="637" w:author="陈涛" w:date="2015-12-01T14:41:00Z">
              <w:r>
                <w:t>receiveLon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638" w:author="陈涛" w:date="2015-12-01T14:41:00Z"/>
              </w:rPr>
            </w:pPr>
            <w:ins w:id="639" w:author="陈涛" w:date="2015-12-01T14:41:00Z">
              <w:r>
                <w:rPr>
                  <w:rFonts w:hint="eastAsia"/>
                </w:rPr>
                <w:t>收货的经度</w:t>
              </w:r>
            </w:ins>
          </w:p>
        </w:tc>
      </w:tr>
      <w:tr w:rsidR="00523BD4">
        <w:trPr>
          <w:ins w:id="640" w:author="陈涛" w:date="2015-12-01T14:41:00Z"/>
        </w:trPr>
        <w:tc>
          <w:tcPr>
            <w:tcW w:w="1515" w:type="dxa"/>
          </w:tcPr>
          <w:p w:rsidR="00523BD4" w:rsidRDefault="002972CB">
            <w:pPr>
              <w:rPr>
                <w:ins w:id="641" w:author="陈涛" w:date="2015-12-01T14:41:00Z"/>
              </w:rPr>
            </w:pPr>
            <w:ins w:id="642" w:author="陈涛" w:date="2015-12-01T14:41:00Z">
              <w:r>
                <w:t>receiveLat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643" w:author="陈涛" w:date="2015-12-01T14:41:00Z"/>
              </w:rPr>
            </w:pPr>
            <w:ins w:id="644" w:author="陈涛" w:date="2015-12-01T14:41:00Z">
              <w:r>
                <w:rPr>
                  <w:rFonts w:hint="eastAsia"/>
                </w:rPr>
                <w:t>收货的纬度</w:t>
              </w:r>
            </w:ins>
          </w:p>
        </w:tc>
      </w:tr>
      <w:tr w:rsidR="00523BD4">
        <w:tc>
          <w:tcPr>
            <w:tcW w:w="1515" w:type="dxa"/>
          </w:tcPr>
          <w:p w:rsidR="00523BD4" w:rsidRDefault="002972CB"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商品的信息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版本号，</w:t>
            </w:r>
            <w:r>
              <w:t>接单</w:t>
            </w:r>
            <w:r>
              <w:rPr>
                <w:rFonts w:hint="eastAsia"/>
              </w:rPr>
              <w:t>的时候需要这个参数</w:t>
            </w:r>
          </w:p>
        </w:tc>
      </w:tr>
      <w:tr w:rsidR="00523BD4">
        <w:trPr>
          <w:ins w:id="645" w:author="陈涛" w:date="2015-12-01T14:36:00Z"/>
        </w:trPr>
        <w:tc>
          <w:tcPr>
            <w:tcW w:w="1515" w:type="dxa"/>
          </w:tcPr>
          <w:p w:rsidR="00523BD4" w:rsidRDefault="002972CB">
            <w:pPr>
              <w:rPr>
                <w:ins w:id="646" w:author="陈涛" w:date="2015-12-01T14:36:00Z"/>
              </w:rPr>
            </w:pPr>
            <w:ins w:id="647" w:author="陈涛" w:date="2015-12-01T14:36:00Z">
              <w:r>
                <w:rPr>
                  <w:u w:val="single"/>
                </w:rPr>
                <w:t>volume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648" w:author="陈涛" w:date="2015-12-01T14:36:00Z"/>
              </w:rPr>
            </w:pPr>
            <w:ins w:id="649" w:author="陈涛" w:date="2015-12-01T14:36:00Z">
              <w:r>
                <w:rPr>
                  <w:rFonts w:hint="eastAsia"/>
                </w:rPr>
                <w:t>货物的体积，</w:t>
              </w:r>
              <w:r>
                <w:t>小</w:t>
              </w:r>
              <w:r>
                <w:rPr>
                  <w:rFonts w:hint="eastAsia"/>
                </w:rPr>
                <w:t>，</w:t>
              </w:r>
              <w:r>
                <w:t>中</w:t>
              </w:r>
              <w:r>
                <w:rPr>
                  <w:rFonts w:hint="eastAsia"/>
                </w:rPr>
                <w:t>，</w:t>
              </w:r>
              <w:r>
                <w:t>大</w:t>
              </w:r>
            </w:ins>
          </w:p>
        </w:tc>
      </w:tr>
      <w:tr w:rsidR="00523BD4">
        <w:trPr>
          <w:ins w:id="650" w:author="陈涛" w:date="2015-12-01T14:36:00Z"/>
        </w:trPr>
        <w:tc>
          <w:tcPr>
            <w:tcW w:w="1515" w:type="dxa"/>
          </w:tcPr>
          <w:p w:rsidR="00523BD4" w:rsidRDefault="002972CB">
            <w:pPr>
              <w:rPr>
                <w:ins w:id="651" w:author="陈涛" w:date="2015-12-01T14:36:00Z"/>
                <w:u w:val="single"/>
              </w:rPr>
            </w:pPr>
            <w:ins w:id="652" w:author="陈涛" w:date="2015-12-01T14:36:00Z">
              <w:r>
                <w:rPr>
                  <w:u w:val="single"/>
                </w:rPr>
                <w:t>type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653" w:author="陈涛" w:date="2015-12-01T14:36:00Z"/>
              </w:rPr>
            </w:pPr>
            <w:ins w:id="654" w:author="陈涛" w:date="2015-12-01T14:36:00Z">
              <w:r>
                <w:rPr>
                  <w:rFonts w:hint="eastAsia"/>
                </w:rPr>
                <w:t>订单的类型，</w:t>
              </w:r>
            </w:ins>
            <w:ins w:id="655" w:author="陈涛" w:date="2015-12-01T14:37:00Z">
              <w:r>
                <w:t>0</w:t>
              </w:r>
              <w:r>
                <w:t>代办点快递，</w:t>
              </w:r>
              <w:r>
                <w:t>1</w:t>
              </w:r>
              <w:r>
                <w:t>个人快递</w:t>
              </w:r>
            </w:ins>
          </w:p>
        </w:tc>
      </w:tr>
    </w:tbl>
    <w:p w:rsidR="00523BD4" w:rsidRDefault="00523BD4"/>
    <w:p w:rsidR="00523BD4" w:rsidRDefault="002972CB">
      <w:r>
        <w:t>I</w:t>
      </w:r>
      <w:r>
        <w:rPr>
          <w:rFonts w:hint="eastAsia"/>
        </w:rPr>
        <w:t>nfo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2"/>
        <w:gridCol w:w="6705"/>
      </w:tblGrid>
      <w:tr w:rsidR="00523BD4">
        <w:tc>
          <w:tcPr>
            <w:tcW w:w="1512" w:type="dxa"/>
          </w:tcPr>
          <w:p w:rsidR="00523BD4" w:rsidRDefault="002972CB">
            <w:r>
              <w:t>height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商品的高度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ong</w:t>
            </w:r>
            <w:r>
              <w:t>_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商品的长度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width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商品的宽度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name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商品的名称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property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商品的属性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worth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商品的价值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weight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商品的重量</w:t>
            </w:r>
          </w:p>
        </w:tc>
      </w:tr>
    </w:tbl>
    <w:p w:rsidR="00523BD4" w:rsidRDefault="00523BD4"/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867"/>
        <w:gridCol w:w="6350"/>
      </w:tblGrid>
      <w:tr w:rsidR="00523BD4">
        <w:tc>
          <w:tcPr>
            <w:tcW w:w="1867" w:type="dxa"/>
          </w:tcPr>
          <w:p w:rsidR="00523BD4" w:rsidRDefault="002972CB">
            <w:r>
              <w:t>totalAmount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累计收益</w:t>
            </w:r>
          </w:p>
        </w:tc>
      </w:tr>
      <w:tr w:rsidR="00523BD4">
        <w:trPr>
          <w:ins w:id="656" w:author="黄胜" w:date="2016-02-01T11:57:00Z"/>
        </w:trPr>
        <w:tc>
          <w:tcPr>
            <w:tcW w:w="1867" w:type="dxa"/>
          </w:tcPr>
          <w:p w:rsidR="00523BD4" w:rsidRDefault="002972CB">
            <w:pPr>
              <w:rPr>
                <w:ins w:id="657" w:author="黄胜" w:date="2016-02-01T11:57:00Z"/>
              </w:rPr>
            </w:pPr>
            <w:ins w:id="658" w:author="黄胜" w:date="2016-02-01T11:57:00Z">
              <w:r>
                <w:t>pointContactName</w:t>
              </w:r>
            </w:ins>
          </w:p>
        </w:tc>
        <w:tc>
          <w:tcPr>
            <w:tcW w:w="6350" w:type="dxa"/>
          </w:tcPr>
          <w:p w:rsidR="00523BD4" w:rsidRDefault="002972CB">
            <w:pPr>
              <w:rPr>
                <w:ins w:id="659" w:author="黄胜" w:date="2016-02-01T11:57:00Z"/>
              </w:rPr>
            </w:pPr>
            <w:ins w:id="660" w:author="黄胜" w:date="2016-02-01T11:57:00Z">
              <w:r>
                <w:rPr>
                  <w:rFonts w:hint="eastAsia"/>
                </w:rPr>
                <w:t>代办点</w:t>
              </w:r>
              <w:r>
                <w:t>联系人</w:t>
              </w:r>
              <w:r>
                <w:t>/</w:t>
              </w:r>
              <w:r>
                <w:rPr>
                  <w:rFonts w:hint="eastAsia"/>
                </w:rPr>
                <w:t>或者</w:t>
              </w:r>
              <w:r>
                <w:t>下单人联系人名称</w:t>
              </w:r>
            </w:ins>
          </w:p>
        </w:tc>
      </w:tr>
      <w:tr w:rsidR="00523BD4">
        <w:trPr>
          <w:ins w:id="661" w:author="黄胜" w:date="2016-02-01T11:57:00Z"/>
        </w:trPr>
        <w:tc>
          <w:tcPr>
            <w:tcW w:w="1867" w:type="dxa"/>
          </w:tcPr>
          <w:p w:rsidR="00523BD4" w:rsidRDefault="002972CB">
            <w:pPr>
              <w:rPr>
                <w:ins w:id="662" w:author="黄胜" w:date="2016-02-01T11:57:00Z"/>
              </w:rPr>
            </w:pPr>
            <w:ins w:id="663" w:author="黄胜" w:date="2016-02-01T11:58:00Z">
              <w:r>
                <w:t>pointContactPhone</w:t>
              </w:r>
            </w:ins>
          </w:p>
        </w:tc>
        <w:tc>
          <w:tcPr>
            <w:tcW w:w="6350" w:type="dxa"/>
          </w:tcPr>
          <w:p w:rsidR="00523BD4" w:rsidRDefault="002972CB">
            <w:pPr>
              <w:rPr>
                <w:ins w:id="664" w:author="黄胜" w:date="2016-02-01T11:57:00Z"/>
              </w:rPr>
            </w:pPr>
            <w:ins w:id="665" w:author="黄胜" w:date="2016-02-01T11:58:00Z">
              <w:r>
                <w:rPr>
                  <w:rFonts w:hint="eastAsia"/>
                </w:rPr>
                <w:t>代办点</w:t>
              </w:r>
              <w:r>
                <w:t>联系人</w:t>
              </w:r>
              <w:r>
                <w:t>/</w:t>
              </w:r>
              <w:r>
                <w:rPr>
                  <w:rFonts w:hint="eastAsia"/>
                </w:rPr>
                <w:t>或者</w:t>
              </w:r>
              <w:r>
                <w:t>下单人联系人</w:t>
              </w:r>
              <w:r>
                <w:rPr>
                  <w:rFonts w:hint="eastAsia"/>
                </w:rPr>
                <w:t>手机</w:t>
              </w:r>
            </w:ins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订单详情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order/detail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"dvlpId": "app_developer",</w:t>
            </w:r>
          </w:p>
          <w:p w:rsidR="00523BD4" w:rsidRDefault="002972CB">
            <w:r>
              <w:lastRenderedPageBreak/>
              <w:t xml:space="preserve">        "token": "7e203b8b32c296b4e9b2650bbdf0b838",</w:t>
            </w:r>
          </w:p>
          <w:p w:rsidR="00523BD4" w:rsidRDefault="002972CB">
            <w:r>
              <w:t xml:space="preserve">        "loginId": "13512768679"</w:t>
            </w:r>
          </w:p>
          <w:p w:rsidR="00523BD4" w:rsidRDefault="002972CB">
            <w:r>
              <w:t xml:space="preserve">    },</w:t>
            </w:r>
          </w:p>
          <w:p w:rsidR="00523BD4" w:rsidRDefault="002972CB">
            <w:r>
              <w:t xml:space="preserve">    "params": {</w:t>
            </w:r>
          </w:p>
          <w:p w:rsidR="00523BD4" w:rsidRDefault="002972CB">
            <w:pPr>
              <w:rPr>
                <w:ins w:id="666" w:author="Administrator" w:date="2016-02-23T17:55:00Z"/>
              </w:rPr>
            </w:pPr>
            <w:r>
              <w:t xml:space="preserve">        "orderUuid": "fd5b6dbf-70e8-11e5-a20a-00ffc0a55544"</w:t>
            </w:r>
          </w:p>
          <w:p w:rsidR="00523BD4" w:rsidRDefault="002972CB">
            <w:ins w:id="667" w:author="Administrator" w:date="2016-02-23T17:55:00Z">
              <w:r>
                <w:rPr>
                  <w:rFonts w:hint="eastAsia"/>
                </w:rPr>
                <w:t xml:space="preserve">        </w:t>
              </w:r>
              <w:r>
                <w:t>“</w:t>
              </w:r>
              <w:r>
                <w:rPr>
                  <w:rFonts w:hint="eastAsia"/>
                </w:rPr>
                <w:t>expressInfo</w:t>
              </w:r>
              <w:r>
                <w:t>”</w:t>
              </w:r>
              <w:r>
                <w:rPr>
                  <w:rFonts w:hint="eastAsia"/>
                </w:rPr>
                <w:t>:1</w:t>
              </w:r>
            </w:ins>
          </w:p>
          <w:p w:rsidR="00523BD4" w:rsidRDefault="002972CB">
            <w:r>
              <w:t xml:space="preserve">    }</w:t>
            </w:r>
          </w:p>
          <w:p w:rsidR="00523BD4" w:rsidRDefault="002972CB"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lastRenderedPageBreak/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pPr>
              <w:rPr>
                <w:ins w:id="668" w:author="Administrator" w:date="2016-03-11T10:40:00Z"/>
              </w:rPr>
            </w:pPr>
            <w:ins w:id="669" w:author="Administrator" w:date="2016-03-11T10:40:00Z">
              <w:r>
                <w:t>{</w:t>
              </w:r>
            </w:ins>
          </w:p>
          <w:p w:rsidR="00523BD4" w:rsidRDefault="002972CB">
            <w:pPr>
              <w:rPr>
                <w:ins w:id="670" w:author="Administrator" w:date="2016-03-11T10:40:00Z"/>
              </w:rPr>
            </w:pPr>
            <w:ins w:id="671" w:author="Administrator" w:date="2016-03-11T10:40:00Z">
              <w:r>
                <w:t xml:space="preserve">    "header": {</w:t>
              </w:r>
            </w:ins>
          </w:p>
          <w:p w:rsidR="00523BD4" w:rsidRDefault="002972CB">
            <w:pPr>
              <w:rPr>
                <w:ins w:id="672" w:author="Administrator" w:date="2016-03-11T10:40:00Z"/>
              </w:rPr>
            </w:pPr>
            <w:ins w:id="673" w:author="Administrator" w:date="2016-03-11T10:40:00Z">
              <w:r>
                <w:t xml:space="preserve">        "status": 0,</w:t>
              </w:r>
            </w:ins>
          </w:p>
          <w:p w:rsidR="00523BD4" w:rsidRDefault="002972CB">
            <w:pPr>
              <w:rPr>
                <w:ins w:id="674" w:author="Administrator" w:date="2016-03-11T10:40:00Z"/>
              </w:rPr>
            </w:pPr>
            <w:ins w:id="675" w:author="Administrator" w:date="2016-03-11T10:40:00Z">
              <w:r>
                <w:rPr>
                  <w:rFonts w:hint="eastAsia"/>
                </w:rPr>
                <w:t xml:space="preserve">        "msg": "</w:t>
              </w:r>
              <w:r>
                <w:rPr>
                  <w:rFonts w:hint="eastAsia"/>
                </w:rPr>
                <w:t>获取订单详情成功</w:t>
              </w:r>
              <w:r>
                <w:rPr>
                  <w:rFonts w:hint="eastAsia"/>
                </w:rPr>
                <w:t>"</w:t>
              </w:r>
            </w:ins>
          </w:p>
          <w:p w:rsidR="00523BD4" w:rsidRDefault="002972CB">
            <w:pPr>
              <w:rPr>
                <w:ins w:id="676" w:author="Administrator" w:date="2016-03-11T10:40:00Z"/>
              </w:rPr>
            </w:pPr>
            <w:ins w:id="677" w:author="Administrator" w:date="2016-03-11T10:40:00Z">
              <w:r>
                <w:t xml:space="preserve">    },</w:t>
              </w:r>
            </w:ins>
          </w:p>
          <w:p w:rsidR="00523BD4" w:rsidRDefault="002972CB">
            <w:pPr>
              <w:rPr>
                <w:ins w:id="678" w:author="Administrator" w:date="2016-03-11T10:40:00Z"/>
              </w:rPr>
            </w:pPr>
            <w:ins w:id="679" w:author="Administrator" w:date="2016-03-11T10:40:00Z">
              <w:r>
                <w:t xml:space="preserve">    "data": {</w:t>
              </w:r>
            </w:ins>
          </w:p>
          <w:p w:rsidR="00523BD4" w:rsidRDefault="002972CB">
            <w:pPr>
              <w:rPr>
                <w:ins w:id="680" w:author="Administrator" w:date="2016-03-11T10:40:00Z"/>
              </w:rPr>
            </w:pPr>
            <w:ins w:id="681" w:author="Administrator" w:date="2016-03-11T10:40:00Z">
              <w:r>
                <w:t xml:space="preserve">        "orderUuid": "</w:t>
              </w:r>
              <w:r>
                <w:t>015e3b9a-73b1-4b3a-a354-3abca3dc90cc",</w:t>
              </w:r>
            </w:ins>
          </w:p>
          <w:p w:rsidR="00523BD4" w:rsidRDefault="002972CB">
            <w:pPr>
              <w:rPr>
                <w:ins w:id="682" w:author="Administrator" w:date="2016-03-11T10:40:00Z"/>
              </w:rPr>
            </w:pPr>
            <w:ins w:id="683" w:author="Administrator" w:date="2016-03-11T10:40:00Z">
              <w:r>
                <w:t xml:space="preserve">        "orderId": "1602290850112505",</w:t>
              </w:r>
            </w:ins>
          </w:p>
          <w:p w:rsidR="00523BD4" w:rsidRDefault="002972CB">
            <w:pPr>
              <w:rPr>
                <w:ins w:id="684" w:author="Administrator" w:date="2016-03-11T10:40:00Z"/>
              </w:rPr>
            </w:pPr>
            <w:ins w:id="685" w:author="Administrator" w:date="2016-03-11T10:40:00Z">
              <w:r>
                <w:t xml:space="preserve">        "originalOrderId": null,</w:t>
              </w:r>
            </w:ins>
          </w:p>
          <w:p w:rsidR="00523BD4" w:rsidRDefault="002972CB">
            <w:pPr>
              <w:rPr>
                <w:ins w:id="686" w:author="Administrator" w:date="2016-03-11T10:40:00Z"/>
              </w:rPr>
            </w:pPr>
            <w:ins w:id="687" w:author="Administrator" w:date="2016-03-11T10:40:00Z">
              <w:r>
                <w:t xml:space="preserve">        "date": "2016/02/29",</w:t>
              </w:r>
            </w:ins>
          </w:p>
          <w:p w:rsidR="00523BD4" w:rsidRDefault="002972CB">
            <w:pPr>
              <w:rPr>
                <w:ins w:id="688" w:author="Administrator" w:date="2016-03-11T10:40:00Z"/>
              </w:rPr>
            </w:pPr>
            <w:ins w:id="689" w:author="Administrator" w:date="2016-03-11T10:40:00Z">
              <w:r>
                <w:rPr>
                  <w:rFonts w:hint="eastAsia"/>
                </w:rPr>
                <w:t xml:space="preserve">        "method": "</w:t>
              </w:r>
              <w:r>
                <w:rPr>
                  <w:rFonts w:hint="eastAsia"/>
                </w:rPr>
                <w:t>在线支付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690" w:author="Administrator" w:date="2016-03-11T10:40:00Z"/>
              </w:rPr>
            </w:pPr>
            <w:ins w:id="691" w:author="Administrator" w:date="2016-03-11T10:40:00Z">
              <w:r>
                <w:t xml:space="preserve">        "time": "08:50",</w:t>
              </w:r>
            </w:ins>
          </w:p>
          <w:p w:rsidR="00523BD4" w:rsidRDefault="002972CB">
            <w:pPr>
              <w:rPr>
                <w:ins w:id="692" w:author="Administrator" w:date="2016-03-11T10:40:00Z"/>
              </w:rPr>
            </w:pPr>
            <w:ins w:id="693" w:author="Administrator" w:date="2016-03-11T10:40:00Z">
              <w:r>
                <w:t xml:space="preserve">        "price": 5,</w:t>
              </w:r>
            </w:ins>
          </w:p>
          <w:p w:rsidR="00523BD4" w:rsidRDefault="002972CB">
            <w:pPr>
              <w:rPr>
                <w:ins w:id="694" w:author="Administrator" w:date="2016-03-11T10:40:00Z"/>
              </w:rPr>
            </w:pPr>
            <w:ins w:id="695" w:author="Administrator" w:date="2016-03-11T10:40:00Z">
              <w:r>
                <w:t xml:space="preserve">        "delyDistance": 0,</w:t>
              </w:r>
            </w:ins>
          </w:p>
          <w:p w:rsidR="00523BD4" w:rsidRDefault="002972CB">
            <w:pPr>
              <w:rPr>
                <w:ins w:id="696" w:author="Administrator" w:date="2016-03-11T10:40:00Z"/>
              </w:rPr>
            </w:pPr>
            <w:ins w:id="697" w:author="Administrator" w:date="2016-03-11T10:40:00Z">
              <w:r>
                <w:t xml:space="preserve">        "distDist</w:t>
              </w:r>
              <w:r>
                <w:t>ance": 0,</w:t>
              </w:r>
            </w:ins>
          </w:p>
          <w:p w:rsidR="00523BD4" w:rsidRDefault="002972CB">
            <w:pPr>
              <w:rPr>
                <w:ins w:id="698" w:author="Administrator" w:date="2016-03-11T10:40:00Z"/>
              </w:rPr>
            </w:pPr>
            <w:ins w:id="699" w:author="Administrator" w:date="2016-03-11T10:40:00Z">
              <w:r>
                <w:rPr>
                  <w:rFonts w:hint="eastAsia"/>
                </w:rPr>
                <w:t xml:space="preserve">        "delyRegion": "</w:t>
              </w:r>
              <w:r>
                <w:rPr>
                  <w:rFonts w:hint="eastAsia"/>
                </w:rPr>
                <w:t>湖南省株洲市芦淞区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700" w:author="Administrator" w:date="2016-03-11T10:40:00Z"/>
              </w:rPr>
            </w:pPr>
            <w:ins w:id="701" w:author="Administrator" w:date="2016-03-11T10:40:00Z">
              <w:r>
                <w:t xml:space="preserve">        "delyCountry": null,</w:t>
              </w:r>
            </w:ins>
          </w:p>
          <w:p w:rsidR="00523BD4" w:rsidRDefault="002972CB">
            <w:pPr>
              <w:rPr>
                <w:ins w:id="702" w:author="Administrator" w:date="2016-03-11T10:40:00Z"/>
              </w:rPr>
            </w:pPr>
            <w:ins w:id="703" w:author="Administrator" w:date="2016-03-11T10:40:00Z">
              <w:r>
                <w:rPr>
                  <w:rFonts w:hint="eastAsia"/>
                </w:rPr>
                <w:t xml:space="preserve">        "delyAddress": "</w:t>
              </w:r>
              <w:r>
                <w:rPr>
                  <w:rFonts w:hint="eastAsia"/>
                </w:rPr>
                <w:t>发货地址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704" w:author="Administrator" w:date="2016-03-11T10:40:00Z"/>
              </w:rPr>
            </w:pPr>
            <w:ins w:id="705" w:author="Administrator" w:date="2016-03-11T10:40:00Z">
              <w:r>
                <w:t xml:space="preserve">        "delyLon": null,</w:t>
              </w:r>
            </w:ins>
          </w:p>
          <w:p w:rsidR="00523BD4" w:rsidRDefault="002972CB">
            <w:pPr>
              <w:rPr>
                <w:ins w:id="706" w:author="Administrator" w:date="2016-03-11T10:40:00Z"/>
              </w:rPr>
            </w:pPr>
            <w:ins w:id="707" w:author="Administrator" w:date="2016-03-11T10:40:00Z">
              <w:r>
                <w:t xml:space="preserve">        "delyLat": null,</w:t>
              </w:r>
            </w:ins>
          </w:p>
          <w:p w:rsidR="00523BD4" w:rsidRDefault="002972CB">
            <w:pPr>
              <w:rPr>
                <w:ins w:id="708" w:author="Administrator" w:date="2016-03-11T10:40:00Z"/>
              </w:rPr>
            </w:pPr>
            <w:ins w:id="709" w:author="Administrator" w:date="2016-03-11T10:40:00Z">
              <w:r>
                <w:rPr>
                  <w:rFonts w:hint="eastAsia"/>
                </w:rPr>
                <w:t xml:space="preserve">        "receiveName": "</w:t>
              </w:r>
              <w:r>
                <w:rPr>
                  <w:rFonts w:hint="eastAsia"/>
                </w:rPr>
                <w:t>收货人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710" w:author="Administrator" w:date="2016-03-11T10:40:00Z"/>
              </w:rPr>
            </w:pPr>
            <w:ins w:id="711" w:author="Administrator" w:date="2016-03-11T10:40:00Z">
              <w:r>
                <w:t xml:space="preserve">        "receiveMobile": "15423654785",</w:t>
              </w:r>
            </w:ins>
          </w:p>
          <w:p w:rsidR="00523BD4" w:rsidRDefault="002972CB">
            <w:pPr>
              <w:rPr>
                <w:ins w:id="712" w:author="Administrator" w:date="2016-03-11T10:40:00Z"/>
              </w:rPr>
            </w:pPr>
            <w:ins w:id="713" w:author="Administrator" w:date="2016-03-11T10:40:00Z">
              <w:r>
                <w:rPr>
                  <w:rFonts w:hint="eastAsia"/>
                </w:rPr>
                <w:t xml:space="preserve">        "receiveRegion": "</w:t>
              </w:r>
              <w:r>
                <w:rPr>
                  <w:rFonts w:hint="eastAsia"/>
                </w:rPr>
                <w:t>湖南省湘潭市市辖区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714" w:author="Administrator" w:date="2016-03-11T10:40:00Z"/>
              </w:rPr>
            </w:pPr>
            <w:ins w:id="715" w:author="Administrator" w:date="2016-03-11T10:40:00Z">
              <w:r>
                <w:rPr>
                  <w:rFonts w:hint="eastAsia"/>
                </w:rPr>
                <w:t xml:space="preserve">        "receiveCountry": "</w:t>
              </w:r>
              <w:r>
                <w:rPr>
                  <w:rFonts w:hint="eastAsia"/>
                </w:rPr>
                <w:t>河口镇莲托村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716" w:author="Administrator" w:date="2016-03-11T10:40:00Z"/>
              </w:rPr>
            </w:pPr>
            <w:ins w:id="717" w:author="Administrator" w:date="2016-03-11T10:40:00Z">
              <w:r>
                <w:rPr>
                  <w:rFonts w:hint="eastAsia"/>
                </w:rPr>
                <w:t xml:space="preserve">        "receiveAddress": "</w:t>
              </w:r>
              <w:r>
                <w:rPr>
                  <w:rFonts w:hint="eastAsia"/>
                </w:rPr>
                <w:t>收货地址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718" w:author="Administrator" w:date="2016-03-11T10:40:00Z"/>
              </w:rPr>
            </w:pPr>
            <w:ins w:id="719" w:author="Administrator" w:date="2016-03-11T10:40:00Z">
              <w:r>
                <w:t xml:space="preserve">        "receiveLon": null,</w:t>
              </w:r>
            </w:ins>
          </w:p>
          <w:p w:rsidR="00523BD4" w:rsidRDefault="002972CB">
            <w:pPr>
              <w:rPr>
                <w:ins w:id="720" w:author="Administrator" w:date="2016-03-11T10:40:00Z"/>
              </w:rPr>
            </w:pPr>
            <w:ins w:id="721" w:author="Administrator" w:date="2016-03-11T10:40:00Z">
              <w:r>
                <w:t xml:space="preserve">        "receiveLat": null,</w:t>
              </w:r>
            </w:ins>
          </w:p>
          <w:p w:rsidR="00523BD4" w:rsidRDefault="002972CB">
            <w:pPr>
              <w:rPr>
                <w:ins w:id="722" w:author="Administrator" w:date="2016-03-11T10:40:00Z"/>
              </w:rPr>
            </w:pPr>
            <w:ins w:id="723" w:author="Administrator" w:date="2016-03-11T10:40:00Z">
              <w:r>
                <w:t xml:space="preserve">        "status": 0,</w:t>
              </w:r>
            </w:ins>
          </w:p>
          <w:p w:rsidR="00523BD4" w:rsidRDefault="002972CB">
            <w:pPr>
              <w:rPr>
                <w:ins w:id="724" w:author="Administrator" w:date="2016-03-11T10:40:00Z"/>
              </w:rPr>
            </w:pPr>
            <w:ins w:id="725" w:author="Administrator" w:date="2016-03-11T10:40:00Z">
              <w:r>
                <w:t xml:space="preserve">        "version": 1,</w:t>
              </w:r>
            </w:ins>
          </w:p>
          <w:p w:rsidR="00523BD4" w:rsidRDefault="002972CB">
            <w:pPr>
              <w:rPr>
                <w:ins w:id="726" w:author="Administrator" w:date="2016-03-11T10:40:00Z"/>
              </w:rPr>
            </w:pPr>
            <w:ins w:id="727" w:author="Administrator" w:date="2016-03-11T10:40:00Z">
              <w:r>
                <w:t xml:space="preserve">        "volume": null,</w:t>
              </w:r>
            </w:ins>
          </w:p>
          <w:p w:rsidR="00523BD4" w:rsidRDefault="002972CB">
            <w:pPr>
              <w:rPr>
                <w:ins w:id="728" w:author="Administrator" w:date="2016-03-11T10:40:00Z"/>
              </w:rPr>
            </w:pPr>
            <w:ins w:id="729" w:author="Administrator" w:date="2016-03-11T10:40:00Z">
              <w:r>
                <w:t xml:space="preserve">        "type": 0,</w:t>
              </w:r>
            </w:ins>
          </w:p>
          <w:p w:rsidR="00523BD4" w:rsidRDefault="002972CB">
            <w:pPr>
              <w:rPr>
                <w:ins w:id="730" w:author="Administrator" w:date="2016-03-11T10:40:00Z"/>
              </w:rPr>
            </w:pPr>
            <w:ins w:id="731" w:author="Administrator" w:date="2016-03-11T10:40:00Z">
              <w:r>
                <w:t xml:space="preserve">        "info": {</w:t>
              </w:r>
            </w:ins>
          </w:p>
          <w:p w:rsidR="00523BD4" w:rsidRDefault="002972CB">
            <w:pPr>
              <w:rPr>
                <w:ins w:id="732" w:author="Administrator" w:date="2016-03-11T10:40:00Z"/>
              </w:rPr>
            </w:pPr>
            <w:ins w:id="733" w:author="Administrator" w:date="2016-03-11T10:40:00Z">
              <w:r>
                <w:t xml:space="preserve">            "</w:t>
              </w:r>
              <w:r>
                <w:t>height": 0,</w:t>
              </w:r>
            </w:ins>
          </w:p>
          <w:p w:rsidR="00523BD4" w:rsidRDefault="002972CB">
            <w:pPr>
              <w:rPr>
                <w:ins w:id="734" w:author="Administrator" w:date="2016-03-11T10:40:00Z"/>
              </w:rPr>
            </w:pPr>
            <w:ins w:id="735" w:author="Administrator" w:date="2016-03-11T10:40:00Z">
              <w:r>
                <w:t xml:space="preserve">            "long_": 0,</w:t>
              </w:r>
            </w:ins>
          </w:p>
          <w:p w:rsidR="00523BD4" w:rsidRDefault="002972CB">
            <w:pPr>
              <w:rPr>
                <w:ins w:id="736" w:author="Administrator" w:date="2016-03-11T10:40:00Z"/>
              </w:rPr>
            </w:pPr>
            <w:ins w:id="737" w:author="Administrator" w:date="2016-03-11T10:40:00Z">
              <w:r>
                <w:rPr>
                  <w:rFonts w:hint="eastAsia"/>
                </w:rPr>
                <w:t xml:space="preserve">            "name": "</w:t>
              </w:r>
              <w:r>
                <w:rPr>
                  <w:rFonts w:hint="eastAsia"/>
                </w:rPr>
                <w:t>食品类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738" w:author="Administrator" w:date="2016-03-11T10:40:00Z"/>
              </w:rPr>
            </w:pPr>
            <w:ins w:id="739" w:author="Administrator" w:date="2016-03-11T10:40:00Z">
              <w:r>
                <w:t xml:space="preserve">            "property": "",</w:t>
              </w:r>
            </w:ins>
          </w:p>
          <w:p w:rsidR="00523BD4" w:rsidRDefault="002972CB">
            <w:pPr>
              <w:rPr>
                <w:ins w:id="740" w:author="Administrator" w:date="2016-03-11T10:40:00Z"/>
              </w:rPr>
            </w:pPr>
            <w:ins w:id="741" w:author="Administrator" w:date="2016-03-11T10:40:00Z">
              <w:r>
                <w:lastRenderedPageBreak/>
                <w:t xml:space="preserve">            "width": 0,</w:t>
              </w:r>
            </w:ins>
          </w:p>
          <w:p w:rsidR="00523BD4" w:rsidRDefault="002972CB">
            <w:pPr>
              <w:rPr>
                <w:ins w:id="742" w:author="Administrator" w:date="2016-03-11T10:40:00Z"/>
              </w:rPr>
            </w:pPr>
            <w:ins w:id="743" w:author="Administrator" w:date="2016-03-11T10:40:00Z">
              <w:r>
                <w:t xml:space="preserve">            "worth": null,</w:t>
              </w:r>
            </w:ins>
          </w:p>
          <w:p w:rsidR="00523BD4" w:rsidRDefault="002972CB">
            <w:pPr>
              <w:rPr>
                <w:ins w:id="744" w:author="Administrator" w:date="2016-03-11T10:40:00Z"/>
              </w:rPr>
            </w:pPr>
            <w:ins w:id="745" w:author="Administrator" w:date="2016-03-11T10:40:00Z">
              <w:r>
                <w:t xml:space="preserve">            "weight": 1</w:t>
              </w:r>
            </w:ins>
          </w:p>
          <w:p w:rsidR="00523BD4" w:rsidRDefault="002972CB">
            <w:pPr>
              <w:rPr>
                <w:ins w:id="746" w:author="Administrator" w:date="2016-03-11T10:40:00Z"/>
              </w:rPr>
            </w:pPr>
            <w:ins w:id="747" w:author="Administrator" w:date="2016-03-11T10:40:00Z">
              <w:r>
                <w:t xml:space="preserve">        },</w:t>
              </w:r>
            </w:ins>
          </w:p>
          <w:p w:rsidR="00523BD4" w:rsidRDefault="002972CB">
            <w:pPr>
              <w:rPr>
                <w:ins w:id="748" w:author="Administrator" w:date="2016-03-11T10:40:00Z"/>
              </w:rPr>
            </w:pPr>
            <w:ins w:id="749" w:author="Administrator" w:date="2016-03-11T10:40:00Z">
              <w:r>
                <w:rPr>
                  <w:rFonts w:hint="eastAsia"/>
                </w:rPr>
                <w:t xml:space="preserve">        "pointContactName": "</w:t>
              </w:r>
              <w:r>
                <w:rPr>
                  <w:rFonts w:hint="eastAsia"/>
                </w:rPr>
                <w:t>发货人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750" w:author="Administrator" w:date="2016-03-11T10:40:00Z"/>
              </w:rPr>
            </w:pPr>
            <w:ins w:id="751" w:author="Administrator" w:date="2016-03-11T10:40:00Z">
              <w:r>
                <w:t xml:space="preserve">        "pointContactPhone": "15236574852",</w:t>
              </w:r>
            </w:ins>
          </w:p>
          <w:p w:rsidR="00523BD4" w:rsidRDefault="002972CB">
            <w:pPr>
              <w:rPr>
                <w:ins w:id="752" w:author="Administrator" w:date="2016-03-11T10:40:00Z"/>
              </w:rPr>
            </w:pPr>
            <w:ins w:id="753" w:author="Administrator" w:date="2016-03-11T10:40:00Z">
              <w:r>
                <w:t xml:space="preserve">        "express": {</w:t>
              </w:r>
            </w:ins>
          </w:p>
          <w:p w:rsidR="00523BD4" w:rsidRDefault="002972CB">
            <w:pPr>
              <w:rPr>
                <w:ins w:id="754" w:author="Administrator" w:date="2016-03-11T10:40:00Z"/>
              </w:rPr>
            </w:pPr>
            <w:ins w:id="755" w:author="Administrator" w:date="2016-03-11T10:40:00Z">
              <w:r>
                <w:t xml:space="preserve">            "disabled": false,</w:t>
              </w:r>
            </w:ins>
          </w:p>
          <w:p w:rsidR="00523BD4" w:rsidRDefault="002972CB">
            <w:pPr>
              <w:rPr>
                <w:ins w:id="756" w:author="Administrator" w:date="2016-03-11T10:40:00Z"/>
              </w:rPr>
            </w:pPr>
            <w:ins w:id="757" w:author="Administrator" w:date="2016-03-11T10:40:00Z">
              <w:r>
                <w:t xml:space="preserve">            "version": 0,</w:t>
              </w:r>
            </w:ins>
          </w:p>
          <w:p w:rsidR="00523BD4" w:rsidRDefault="002972CB">
            <w:pPr>
              <w:rPr>
                <w:ins w:id="758" w:author="Administrator" w:date="2016-03-11T10:40:00Z"/>
              </w:rPr>
            </w:pPr>
            <w:ins w:id="759" w:author="Administrator" w:date="2016-03-11T10:40:00Z">
              <w:r>
                <w:t xml:space="preserve">            "sort": 0,</w:t>
              </w:r>
            </w:ins>
          </w:p>
          <w:p w:rsidR="00523BD4" w:rsidRDefault="002972CB">
            <w:pPr>
              <w:rPr>
                <w:ins w:id="760" w:author="Administrator" w:date="2016-03-11T10:40:00Z"/>
              </w:rPr>
            </w:pPr>
            <w:ins w:id="761" w:author="Administrator" w:date="2016-03-11T10:40:00Z">
              <w:r>
                <w:t xml:space="preserve">            "expressUuid": null,</w:t>
              </w:r>
            </w:ins>
          </w:p>
          <w:p w:rsidR="00523BD4" w:rsidRDefault="002972CB">
            <w:pPr>
              <w:rPr>
                <w:ins w:id="762" w:author="Administrator" w:date="2016-03-11T10:40:00Z"/>
              </w:rPr>
            </w:pPr>
            <w:ins w:id="763" w:author="Administrator" w:date="2016-03-11T10:40:00Z">
              <w:r>
                <w:rPr>
                  <w:rFonts w:hint="eastAsia"/>
                </w:rPr>
                <w:t xml:space="preserve">            "expressName": "</w:t>
              </w:r>
              <w:r>
                <w:rPr>
                  <w:rFonts w:hint="eastAsia"/>
                </w:rPr>
                <w:t>三隆通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764" w:author="Administrator" w:date="2016-03-11T10:40:00Z"/>
              </w:rPr>
            </w:pPr>
            <w:ins w:id="765" w:author="Administrator" w:date="2016-03-11T10:40:00Z">
              <w:r>
                <w:t xml:space="preserve">            "createdDate": null,</w:t>
              </w:r>
            </w:ins>
          </w:p>
          <w:p w:rsidR="00523BD4" w:rsidRDefault="002972CB">
            <w:pPr>
              <w:rPr>
                <w:ins w:id="766" w:author="Administrator" w:date="2016-03-11T10:40:00Z"/>
              </w:rPr>
            </w:pPr>
            <w:ins w:id="767" w:author="Administrator" w:date="2016-03-11T10:40:00Z">
              <w:r>
                <w:t xml:space="preserve">            "updatedDate": null,</w:t>
              </w:r>
            </w:ins>
          </w:p>
          <w:p w:rsidR="00523BD4" w:rsidRDefault="002972CB">
            <w:pPr>
              <w:rPr>
                <w:ins w:id="768" w:author="Administrator" w:date="2016-03-11T10:40:00Z"/>
              </w:rPr>
            </w:pPr>
            <w:ins w:id="769" w:author="Administrator" w:date="2016-03-11T10:40:00Z">
              <w:r>
                <w:t xml:space="preserve">            "color"</w:t>
              </w:r>
              <w:r>
                <w:t>: null</w:t>
              </w:r>
            </w:ins>
          </w:p>
          <w:p w:rsidR="00523BD4" w:rsidRDefault="002972CB">
            <w:pPr>
              <w:rPr>
                <w:ins w:id="770" w:author="Administrator" w:date="2016-03-11T10:40:00Z"/>
              </w:rPr>
            </w:pPr>
            <w:ins w:id="771" w:author="Administrator" w:date="2016-03-11T10:40:00Z">
              <w:r>
                <w:t xml:space="preserve">        },</w:t>
              </w:r>
            </w:ins>
          </w:p>
          <w:p w:rsidR="00523BD4" w:rsidRDefault="002972CB">
            <w:pPr>
              <w:rPr>
                <w:ins w:id="772" w:author="Administrator" w:date="2016-03-11T10:40:00Z"/>
              </w:rPr>
            </w:pPr>
            <w:ins w:id="773" w:author="Administrator" w:date="2016-03-11T10:40:00Z">
              <w:r>
                <w:t xml:space="preserve">        "expressInfo": null,</w:t>
              </w:r>
            </w:ins>
          </w:p>
          <w:p w:rsidR="00523BD4" w:rsidRDefault="002972CB">
            <w:pPr>
              <w:rPr>
                <w:ins w:id="774" w:author="Administrator" w:date="2016-03-11T10:40:00Z"/>
              </w:rPr>
            </w:pPr>
            <w:ins w:id="775" w:author="Administrator" w:date="2016-03-11T10:40:00Z">
              <w:r>
                <w:t xml:space="preserve">        "appendPrice": 0,</w:t>
              </w:r>
            </w:ins>
          </w:p>
          <w:p w:rsidR="00523BD4" w:rsidRDefault="002972CB">
            <w:pPr>
              <w:rPr>
                <w:ins w:id="776" w:author="Administrator" w:date="2016-03-11T10:40:00Z"/>
              </w:rPr>
            </w:pPr>
            <w:ins w:id="777" w:author="Administrator" w:date="2016-03-11T10:40:00Z">
              <w:r>
                <w:rPr>
                  <w:rFonts w:hint="eastAsia"/>
                </w:rPr>
                <w:t xml:space="preserve">        "remark": "</w:t>
              </w:r>
              <w:r>
                <w:rPr>
                  <w:rFonts w:hint="eastAsia"/>
                </w:rPr>
                <w:t>备注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778" w:author="Administrator" w:date="2016-03-11T10:40:00Z"/>
              </w:rPr>
            </w:pPr>
            <w:ins w:id="779" w:author="Administrator" w:date="2016-03-11T10:40:00Z">
              <w:r>
                <w:t xml:space="preserve">        "appointmentDate": "2016-02-29 08:49:00"</w:t>
              </w:r>
              <w:r>
                <w:rPr>
                  <w:rFonts w:hint="eastAsia"/>
                </w:rPr>
                <w:t xml:space="preserve">   //</w:t>
              </w:r>
              <w:r>
                <w:rPr>
                  <w:rFonts w:hint="eastAsia"/>
                </w:rPr>
                <w:t>订单预约取货时间</w:t>
              </w:r>
            </w:ins>
          </w:p>
          <w:p w:rsidR="00523BD4" w:rsidRDefault="002972CB">
            <w:pPr>
              <w:rPr>
                <w:ins w:id="780" w:author="Administrator" w:date="2016-03-11T10:40:00Z"/>
              </w:rPr>
            </w:pPr>
            <w:ins w:id="781" w:author="Administrator" w:date="2016-03-11T10:40:00Z">
              <w:r>
                <w:t xml:space="preserve">    }</w:t>
              </w:r>
            </w:ins>
          </w:p>
          <w:p w:rsidR="00523BD4" w:rsidRDefault="002972CB">
            <w:pPr>
              <w:rPr>
                <w:del w:id="782" w:author="Administrator" w:date="2016-02-23T17:54:00Z"/>
              </w:rPr>
            </w:pPr>
            <w:ins w:id="783" w:author="Administrator" w:date="2016-03-11T10:40:00Z">
              <w:r>
                <w:t>}</w:t>
              </w:r>
            </w:ins>
            <w:del w:id="784" w:author="Administrator" w:date="2016-02-23T17:54:00Z">
              <w:r>
                <w:delText>{</w:delText>
              </w:r>
            </w:del>
          </w:p>
          <w:p w:rsidR="00523BD4" w:rsidRDefault="002972CB">
            <w:pPr>
              <w:rPr>
                <w:del w:id="785" w:author="Administrator" w:date="2016-02-23T17:54:00Z"/>
              </w:rPr>
            </w:pPr>
            <w:del w:id="786" w:author="Administrator" w:date="2016-02-23T17:54:00Z">
              <w:r>
                <w:delText xml:space="preserve">    "header": {</w:delText>
              </w:r>
            </w:del>
          </w:p>
          <w:p w:rsidR="00523BD4" w:rsidRDefault="002972CB">
            <w:pPr>
              <w:rPr>
                <w:del w:id="787" w:author="Administrator" w:date="2016-02-23T17:54:00Z"/>
              </w:rPr>
            </w:pPr>
            <w:del w:id="788" w:author="Administrator" w:date="2016-02-23T17:54:00Z">
              <w:r>
                <w:delText xml:space="preserve">        "status": 0,</w:delText>
              </w:r>
            </w:del>
          </w:p>
          <w:p w:rsidR="00523BD4" w:rsidRDefault="002972CB">
            <w:pPr>
              <w:rPr>
                <w:del w:id="789" w:author="Administrator" w:date="2016-02-23T17:54:00Z"/>
              </w:rPr>
            </w:pPr>
            <w:del w:id="790" w:author="Administrator" w:date="2016-02-23T17:54:00Z">
              <w:r>
                <w:rPr>
                  <w:rFonts w:hint="eastAsia"/>
                </w:rPr>
                <w:delText xml:space="preserve">        "msg": "</w:delText>
              </w:r>
              <w:r>
                <w:rPr>
                  <w:rFonts w:hint="eastAsia"/>
                </w:rPr>
                <w:delText>获取订单详情成功</w:delText>
              </w:r>
              <w:r>
                <w:rPr>
                  <w:rFonts w:hint="eastAsia"/>
                </w:rPr>
                <w:delText>"</w:delText>
              </w:r>
            </w:del>
          </w:p>
          <w:p w:rsidR="00523BD4" w:rsidRDefault="002972CB">
            <w:pPr>
              <w:rPr>
                <w:del w:id="791" w:author="Administrator" w:date="2016-02-23T17:54:00Z"/>
              </w:rPr>
            </w:pPr>
            <w:del w:id="792" w:author="Administrator" w:date="2016-02-23T17:54:00Z">
              <w:r>
                <w:delText xml:space="preserve">    },</w:delText>
              </w:r>
            </w:del>
          </w:p>
          <w:p w:rsidR="00523BD4" w:rsidRDefault="002972CB">
            <w:pPr>
              <w:rPr>
                <w:del w:id="793" w:author="Administrator" w:date="2016-02-23T17:54:00Z"/>
              </w:rPr>
            </w:pPr>
            <w:del w:id="794" w:author="Administrator" w:date="2016-02-23T17:54:00Z">
              <w:r>
                <w:delText xml:space="preserve">    "data": {</w:delText>
              </w:r>
            </w:del>
          </w:p>
          <w:p w:rsidR="00523BD4" w:rsidRDefault="002972CB">
            <w:pPr>
              <w:rPr>
                <w:del w:id="795" w:author="Administrator" w:date="2016-02-23T17:54:00Z"/>
              </w:rPr>
            </w:pPr>
            <w:del w:id="796" w:author="Administrator" w:date="2016-02-23T17:54:00Z">
              <w:r>
                <w:delText xml:space="preserve">    </w:delText>
              </w:r>
              <w:r>
                <w:delText xml:space="preserve">    "orderUuid": "fd5b6dbf-70e8-11e5-a20a-00ffc0a55544",</w:delText>
              </w:r>
            </w:del>
          </w:p>
          <w:p w:rsidR="00523BD4" w:rsidRDefault="002972CB">
            <w:pPr>
              <w:ind w:firstLineChars="400" w:firstLine="840"/>
              <w:rPr>
                <w:del w:id="797" w:author="Administrator" w:date="2016-02-23T17:54:00Z"/>
              </w:rPr>
            </w:pPr>
            <w:del w:id="798" w:author="Administrator" w:date="2016-02-23T17:54:00Z">
              <w:r>
                <w:delText>"orderId": XXXXXXXXXXXX,</w:delText>
              </w:r>
            </w:del>
          </w:p>
          <w:p w:rsidR="00523BD4" w:rsidRDefault="002972CB">
            <w:pPr>
              <w:rPr>
                <w:del w:id="799" w:author="Administrator" w:date="2016-02-23T17:54:00Z"/>
              </w:rPr>
            </w:pPr>
            <w:del w:id="800" w:author="Administrator" w:date="2016-02-23T17:54:00Z">
              <w:r>
                <w:delText xml:space="preserve">        "originalOrderId": XXXXXXXXXXXX,</w:delText>
              </w:r>
            </w:del>
          </w:p>
          <w:p w:rsidR="00523BD4" w:rsidRDefault="002972CB">
            <w:pPr>
              <w:rPr>
                <w:del w:id="801" w:author="Administrator" w:date="2016-02-23T17:54:00Z"/>
              </w:rPr>
            </w:pPr>
            <w:del w:id="802" w:author="Administrator" w:date="2016-02-23T17:54:00Z">
              <w:r>
                <w:delText xml:space="preserve">        "date": "2015-10-12",</w:delText>
              </w:r>
            </w:del>
          </w:p>
          <w:p w:rsidR="00523BD4" w:rsidRDefault="002972CB">
            <w:pPr>
              <w:rPr>
                <w:del w:id="803" w:author="Administrator" w:date="2016-02-23T17:54:00Z"/>
              </w:rPr>
            </w:pPr>
            <w:del w:id="804" w:author="Administrator" w:date="2016-02-23T17:54:00Z">
              <w:r>
                <w:rPr>
                  <w:rFonts w:hint="eastAsia"/>
                </w:rPr>
                <w:delText xml:space="preserve">        "method": "</w:delText>
              </w:r>
              <w:r>
                <w:rPr>
                  <w:rFonts w:hint="eastAsia"/>
                </w:rPr>
                <w:delText>在线支付</w:delText>
              </w:r>
              <w:r>
                <w:rPr>
                  <w:rFonts w:hint="eastAsia"/>
                </w:rPr>
                <w:delText>",</w:delText>
              </w:r>
            </w:del>
          </w:p>
          <w:p w:rsidR="00523BD4" w:rsidRDefault="002972CB">
            <w:pPr>
              <w:rPr>
                <w:del w:id="805" w:author="Administrator" w:date="2016-02-23T17:54:00Z"/>
              </w:rPr>
            </w:pPr>
            <w:del w:id="806" w:author="Administrator" w:date="2016-02-23T17:54:00Z">
              <w:r>
                <w:delText xml:space="preserve">        "time": "21:56",</w:delText>
              </w:r>
            </w:del>
          </w:p>
          <w:p w:rsidR="00523BD4" w:rsidRDefault="002972CB">
            <w:pPr>
              <w:rPr>
                <w:del w:id="807" w:author="Administrator" w:date="2016-02-23T17:54:00Z"/>
              </w:rPr>
            </w:pPr>
            <w:del w:id="808" w:author="Administrator" w:date="2016-02-23T17:54:00Z">
              <w:r>
                <w:delText xml:space="preserve">        "price": 25,</w:delText>
              </w:r>
            </w:del>
          </w:p>
          <w:p w:rsidR="00523BD4" w:rsidRDefault="002972CB">
            <w:pPr>
              <w:rPr>
                <w:del w:id="809" w:author="Administrator" w:date="2016-02-23T17:54:00Z"/>
              </w:rPr>
            </w:pPr>
            <w:del w:id="810" w:author="Administrator" w:date="2016-02-23T17:54:00Z">
              <w:r>
                <w:delText xml:space="preserve">        "delyDistance": 1.2,</w:delText>
              </w:r>
            </w:del>
          </w:p>
          <w:p w:rsidR="00523BD4" w:rsidRDefault="002972CB">
            <w:pPr>
              <w:rPr>
                <w:del w:id="811" w:author="Administrator" w:date="2016-02-23T17:54:00Z"/>
              </w:rPr>
            </w:pPr>
            <w:del w:id="812" w:author="Administrator" w:date="2016-02-23T17:54:00Z">
              <w:r>
                <w:delText xml:space="preserve">        "distDistance": 2.1,</w:delText>
              </w:r>
            </w:del>
          </w:p>
          <w:p w:rsidR="00523BD4" w:rsidRDefault="002972CB">
            <w:pPr>
              <w:rPr>
                <w:del w:id="813" w:author="Administrator" w:date="2016-02-23T17:54:00Z"/>
              </w:rPr>
            </w:pPr>
            <w:del w:id="814" w:author="Administrator" w:date="2016-02-23T17:54:00Z">
              <w:r>
                <w:delText xml:space="preserve">        "delyRegion": null,</w:delText>
              </w:r>
            </w:del>
          </w:p>
          <w:p w:rsidR="00523BD4" w:rsidRDefault="002972CB">
            <w:pPr>
              <w:rPr>
                <w:ins w:id="815" w:author="陈涛" w:date="2015-11-24T20:18:00Z"/>
                <w:del w:id="816" w:author="Administrator" w:date="2016-02-23T17:54:00Z"/>
              </w:rPr>
            </w:pPr>
            <w:del w:id="817" w:author="Administrator" w:date="2016-02-23T17:54:00Z">
              <w:r>
                <w:rPr>
                  <w:rFonts w:hint="eastAsia"/>
                </w:rPr>
                <w:delText xml:space="preserve">        "delyAddress": "</w:delText>
              </w:r>
              <w:r>
                <w:rPr>
                  <w:rFonts w:hint="eastAsia"/>
                </w:rPr>
                <w:delText>长沙市开福区芙蓉中路建鸿达现代城</w:delText>
              </w:r>
              <w:r>
                <w:rPr>
                  <w:rFonts w:hint="eastAsia"/>
                </w:rPr>
                <w:delText>12</w:delText>
              </w:r>
              <w:r>
                <w:rPr>
                  <w:rFonts w:hint="eastAsia"/>
                </w:rPr>
                <w:delText>楼</w:delText>
              </w:r>
              <w:r>
                <w:rPr>
                  <w:rFonts w:hint="eastAsia"/>
                </w:rPr>
                <w:delText>",</w:delText>
              </w:r>
            </w:del>
          </w:p>
          <w:p w:rsidR="00523BD4" w:rsidRDefault="002972CB" w:rsidP="00523BD4">
            <w:pPr>
              <w:ind w:firstLineChars="400" w:firstLine="840"/>
              <w:rPr>
                <w:ins w:id="818" w:author="陈涛" w:date="2015-11-24T20:21:00Z"/>
                <w:del w:id="819" w:author="Administrator" w:date="2016-02-23T17:54:00Z"/>
              </w:rPr>
              <w:pPrChange w:id="820" w:author="陈涛" w:date="2015-11-24T20:19:00Z">
                <w:pPr/>
              </w:pPrChange>
            </w:pPr>
            <w:ins w:id="821" w:author="陈涛" w:date="2015-11-24T20:21:00Z">
              <w:del w:id="822" w:author="Administrator" w:date="2016-02-23T17:54:00Z">
                <w:r>
                  <w:delText>"delyLon":</w:delText>
                </w:r>
              </w:del>
            </w:ins>
            <w:ins w:id="823" w:author="陈涛" w:date="2015-11-24T20:22:00Z">
              <w:del w:id="824" w:author="Administrator" w:date="2016-02-23T17:54:00Z">
                <w:r>
                  <w:delText>111.004500,</w:delText>
                </w:r>
              </w:del>
            </w:ins>
          </w:p>
          <w:p w:rsidR="00523BD4" w:rsidRDefault="002972CB" w:rsidP="00523BD4">
            <w:pPr>
              <w:ind w:firstLineChars="400" w:firstLine="840"/>
              <w:rPr>
                <w:del w:id="825" w:author="Administrator" w:date="2016-02-23T17:54:00Z"/>
              </w:rPr>
              <w:pPrChange w:id="826" w:author="陈涛" w:date="2015-11-24T20:22:00Z">
                <w:pPr/>
              </w:pPrChange>
            </w:pPr>
            <w:ins w:id="827" w:author="陈涛" w:date="2015-11-24T20:21:00Z">
              <w:del w:id="828" w:author="Administrator" w:date="2016-02-23T17:54:00Z">
                <w:r>
                  <w:delText>"delyLat":27.118117,</w:delText>
                </w:r>
              </w:del>
            </w:ins>
          </w:p>
          <w:p w:rsidR="00523BD4" w:rsidRDefault="002972CB">
            <w:pPr>
              <w:ind w:firstLineChars="400" w:firstLine="840"/>
              <w:rPr>
                <w:del w:id="829" w:author="Administrator" w:date="2016-02-23T17:54:00Z"/>
              </w:rPr>
            </w:pPr>
            <w:del w:id="830" w:author="Administrator" w:date="2016-02-23T17:54:00Z">
              <w:r>
                <w:rPr>
                  <w:rFonts w:hint="eastAsia"/>
                </w:rPr>
                <w:delText>"receiveName": "</w:delText>
              </w:r>
              <w:r>
                <w:rPr>
                  <w:rFonts w:hint="eastAsia"/>
                </w:rPr>
                <w:delText>崔小龙</w:delText>
              </w:r>
              <w:r>
                <w:rPr>
                  <w:rFonts w:hint="eastAsia"/>
                </w:rPr>
                <w:delText>"</w:delText>
              </w:r>
              <w:r>
                <w:delText>,</w:delText>
              </w:r>
            </w:del>
          </w:p>
          <w:p w:rsidR="00523BD4" w:rsidRDefault="002972CB">
            <w:pPr>
              <w:rPr>
                <w:del w:id="831" w:author="Administrator" w:date="2016-02-23T17:54:00Z"/>
              </w:rPr>
            </w:pPr>
            <w:del w:id="832" w:author="Administrator" w:date="2016-02-23T17:54:00Z">
              <w:r>
                <w:delText xml:space="preserve">        "receiveMobile": "13512768679",</w:delText>
              </w:r>
            </w:del>
          </w:p>
          <w:p w:rsidR="00523BD4" w:rsidRDefault="002972CB">
            <w:pPr>
              <w:rPr>
                <w:del w:id="833" w:author="Administrator" w:date="2016-02-23T17:54:00Z"/>
              </w:rPr>
            </w:pPr>
            <w:del w:id="834" w:author="Administrator" w:date="2016-02-23T17:54:00Z">
              <w:r>
                <w:rPr>
                  <w:rFonts w:hint="eastAsia"/>
                </w:rPr>
                <w:delText xml:space="preserve">        "receiveRegion": "</w:delText>
              </w:r>
              <w:r>
                <w:rPr>
                  <w:rFonts w:hint="eastAsia"/>
                </w:rPr>
                <w:delText>湖南</w:delText>
              </w:r>
              <w:r>
                <w:rPr>
                  <w:rFonts w:hint="eastAsia"/>
                </w:rPr>
                <w:delText>",</w:delText>
              </w:r>
            </w:del>
          </w:p>
          <w:p w:rsidR="00523BD4" w:rsidRDefault="002972CB">
            <w:pPr>
              <w:rPr>
                <w:del w:id="835" w:author="Administrator" w:date="2016-02-23T17:54:00Z"/>
              </w:rPr>
            </w:pPr>
            <w:del w:id="836" w:author="Administrator" w:date="2016-02-23T17:54:00Z">
              <w:r>
                <w:delText xml:space="preserve">        "</w:delText>
              </w:r>
              <w:r>
                <w:delText>receiveCountry": null,</w:delText>
              </w:r>
            </w:del>
          </w:p>
          <w:p w:rsidR="00523BD4" w:rsidRDefault="002972CB">
            <w:pPr>
              <w:rPr>
                <w:ins w:id="837" w:author="陈涛" w:date="2015-11-24T20:20:00Z"/>
                <w:del w:id="838" w:author="Administrator" w:date="2016-02-23T17:54:00Z"/>
              </w:rPr>
            </w:pPr>
            <w:del w:id="839" w:author="Administrator" w:date="2016-02-23T17:54:00Z">
              <w:r>
                <w:rPr>
                  <w:rFonts w:hint="eastAsia"/>
                </w:rPr>
                <w:lastRenderedPageBreak/>
                <w:delText xml:space="preserve">        "receiveAddress": "</w:delText>
              </w:r>
              <w:r>
                <w:rPr>
                  <w:rFonts w:hint="eastAsia"/>
                </w:rPr>
                <w:delText>长沙市银河大酒店</w:delText>
              </w:r>
              <w:r>
                <w:rPr>
                  <w:rFonts w:hint="eastAsia"/>
                </w:rPr>
                <w:delText>",</w:delText>
              </w:r>
            </w:del>
          </w:p>
          <w:p w:rsidR="00523BD4" w:rsidRDefault="002972CB">
            <w:pPr>
              <w:ind w:firstLineChars="400" w:firstLine="840"/>
              <w:rPr>
                <w:ins w:id="840" w:author="陈涛" w:date="2015-11-24T20:20:00Z"/>
                <w:del w:id="841" w:author="Administrator" w:date="2016-02-23T17:54:00Z"/>
              </w:rPr>
            </w:pPr>
            <w:ins w:id="842" w:author="陈涛" w:date="2015-11-24T20:20:00Z">
              <w:del w:id="843" w:author="Administrator" w:date="2016-02-23T17:54:00Z">
                <w:r>
                  <w:rPr>
                    <w:rFonts w:hint="eastAsia"/>
                  </w:rPr>
                  <w:delText>"</w:delText>
                </w:r>
                <w:r>
                  <w:delText>receiveLon":111.004500,</w:delText>
                </w:r>
              </w:del>
            </w:ins>
          </w:p>
          <w:p w:rsidR="00523BD4" w:rsidRDefault="002972CB" w:rsidP="00523BD4">
            <w:pPr>
              <w:ind w:firstLineChars="400" w:firstLine="840"/>
              <w:rPr>
                <w:del w:id="844" w:author="Administrator" w:date="2016-02-23T17:54:00Z"/>
              </w:rPr>
              <w:pPrChange w:id="845" w:author="陈涛" w:date="2015-11-24T20:20:00Z">
                <w:pPr/>
              </w:pPrChange>
            </w:pPr>
            <w:ins w:id="846" w:author="陈涛" w:date="2015-11-24T20:20:00Z">
              <w:del w:id="847" w:author="Administrator" w:date="2016-02-23T17:54:00Z">
                <w:r>
                  <w:delText>"receiveLat":27.118117,</w:delText>
                </w:r>
              </w:del>
            </w:ins>
          </w:p>
          <w:p w:rsidR="00523BD4" w:rsidRDefault="002972CB">
            <w:pPr>
              <w:rPr>
                <w:ins w:id="848" w:author="陈涛" w:date="2015-12-01T14:38:00Z"/>
                <w:del w:id="849" w:author="Administrator" w:date="2016-02-23T17:54:00Z"/>
              </w:rPr>
            </w:pPr>
            <w:del w:id="850" w:author="Administrator" w:date="2016-02-23T17:54:00Z">
              <w:r>
                <w:delText xml:space="preserve">        "version": 0,</w:delText>
              </w:r>
            </w:del>
          </w:p>
          <w:p w:rsidR="00523BD4" w:rsidRDefault="002972CB" w:rsidP="00523BD4">
            <w:pPr>
              <w:ind w:firstLineChars="400" w:firstLine="840"/>
              <w:rPr>
                <w:ins w:id="851" w:author="陈涛" w:date="2015-12-01T14:38:00Z"/>
                <w:del w:id="852" w:author="Administrator" w:date="2016-02-23T17:54:00Z"/>
              </w:rPr>
              <w:pPrChange w:id="853" w:author="陈涛" w:date="2015-12-01T14:38:00Z">
                <w:pPr>
                  <w:ind w:firstLineChars="600" w:firstLine="1260"/>
                </w:pPr>
              </w:pPrChange>
            </w:pPr>
            <w:ins w:id="854" w:author="陈涛" w:date="2015-12-01T14:38:00Z">
              <w:del w:id="855" w:author="Administrator" w:date="2016-02-23T17:54:00Z">
                <w:r>
                  <w:delText>"volume": "</w:delText>
                </w:r>
                <w:r>
                  <w:delText>小</w:delText>
                </w:r>
                <w:r>
                  <w:delText>",</w:delText>
                </w:r>
              </w:del>
            </w:ins>
          </w:p>
          <w:p w:rsidR="00523BD4" w:rsidRDefault="002972CB" w:rsidP="00523BD4">
            <w:pPr>
              <w:ind w:firstLineChars="400" w:firstLine="840"/>
              <w:rPr>
                <w:del w:id="856" w:author="Administrator" w:date="2016-02-23T17:54:00Z"/>
              </w:rPr>
              <w:pPrChange w:id="857" w:author="陈涛" w:date="2015-12-01T14:38:00Z">
                <w:pPr/>
              </w:pPrChange>
            </w:pPr>
            <w:ins w:id="858" w:author="陈涛" w:date="2015-12-01T14:38:00Z">
              <w:del w:id="859" w:author="Administrator" w:date="2016-02-23T17:54:00Z">
                <w:r>
                  <w:delText>"type": 0,</w:delText>
                </w:r>
              </w:del>
            </w:ins>
          </w:p>
          <w:p w:rsidR="00523BD4" w:rsidRDefault="002972CB">
            <w:pPr>
              <w:rPr>
                <w:del w:id="860" w:author="Administrator" w:date="2016-02-23T17:54:00Z"/>
              </w:rPr>
            </w:pPr>
            <w:del w:id="861" w:author="Administrator" w:date="2016-02-23T17:54:00Z">
              <w:r>
                <w:delText xml:space="preserve">        "info": {</w:delText>
              </w:r>
            </w:del>
          </w:p>
          <w:p w:rsidR="00523BD4" w:rsidRDefault="002972CB">
            <w:pPr>
              <w:rPr>
                <w:del w:id="862" w:author="Administrator" w:date="2016-02-23T17:54:00Z"/>
              </w:rPr>
            </w:pPr>
            <w:del w:id="863" w:author="Administrator" w:date="2016-02-23T17:54:00Z">
              <w:r>
                <w:delText xml:space="preserve">            "height": 8,</w:delText>
              </w:r>
            </w:del>
          </w:p>
          <w:p w:rsidR="00523BD4" w:rsidRDefault="002972CB">
            <w:pPr>
              <w:rPr>
                <w:del w:id="864" w:author="Administrator" w:date="2016-02-23T17:54:00Z"/>
              </w:rPr>
            </w:pPr>
            <w:del w:id="865" w:author="Administrator" w:date="2016-02-23T17:54:00Z">
              <w:r>
                <w:delText xml:space="preserve">            "long_": 20,</w:delText>
              </w:r>
            </w:del>
          </w:p>
          <w:p w:rsidR="00523BD4" w:rsidRDefault="002972CB">
            <w:pPr>
              <w:rPr>
                <w:del w:id="866" w:author="Administrator" w:date="2016-02-23T17:54:00Z"/>
              </w:rPr>
            </w:pPr>
            <w:del w:id="867" w:author="Administrator" w:date="2016-02-23T17:54:00Z">
              <w:r>
                <w:rPr>
                  <w:rFonts w:hint="eastAsia"/>
                </w:rPr>
                <w:delText xml:space="preserve">            "name": "</w:delText>
              </w:r>
              <w:r>
                <w:rPr>
                  <w:rFonts w:hint="eastAsia"/>
                </w:rPr>
                <w:delText>马克杯</w:delText>
              </w:r>
              <w:r>
                <w:rPr>
                  <w:rFonts w:hint="eastAsia"/>
                </w:rPr>
                <w:delText>",</w:delText>
              </w:r>
            </w:del>
          </w:p>
          <w:p w:rsidR="00523BD4" w:rsidRDefault="002972CB">
            <w:pPr>
              <w:rPr>
                <w:del w:id="868" w:author="Administrator" w:date="2016-02-23T17:54:00Z"/>
              </w:rPr>
            </w:pPr>
            <w:del w:id="869" w:author="Administrator" w:date="2016-02-23T17:54:00Z">
              <w:r>
                <w:rPr>
                  <w:rFonts w:hint="eastAsia"/>
                </w:rPr>
                <w:delText xml:space="preserve">            "property": "</w:delText>
              </w:r>
              <w:r>
                <w:rPr>
                  <w:rFonts w:hint="eastAsia"/>
                </w:rPr>
                <w:delText>易碎</w:delText>
              </w:r>
              <w:r>
                <w:rPr>
                  <w:rFonts w:hint="eastAsia"/>
                </w:rPr>
                <w:delText>",</w:delText>
              </w:r>
            </w:del>
          </w:p>
          <w:p w:rsidR="00523BD4" w:rsidRDefault="002972CB">
            <w:pPr>
              <w:rPr>
                <w:del w:id="870" w:author="Administrator" w:date="2016-02-23T17:54:00Z"/>
              </w:rPr>
            </w:pPr>
            <w:del w:id="871" w:author="Administrator" w:date="2016-02-23T17:54:00Z">
              <w:r>
                <w:delText xml:space="preserve">            "width": 10,</w:delText>
              </w:r>
            </w:del>
          </w:p>
          <w:p w:rsidR="00523BD4" w:rsidRDefault="002972CB">
            <w:pPr>
              <w:rPr>
                <w:del w:id="872" w:author="Administrator" w:date="2016-02-23T17:54:00Z"/>
              </w:rPr>
            </w:pPr>
            <w:del w:id="873" w:author="Administrator" w:date="2016-02-23T17:54:00Z">
              <w:r>
                <w:delText xml:space="preserve">            "worth": null,</w:delText>
              </w:r>
            </w:del>
          </w:p>
          <w:p w:rsidR="00523BD4" w:rsidRDefault="002972CB">
            <w:pPr>
              <w:rPr>
                <w:del w:id="874" w:author="Administrator" w:date="2016-02-23T17:54:00Z"/>
              </w:rPr>
            </w:pPr>
            <w:del w:id="875" w:author="Administrator" w:date="2016-02-23T17:54:00Z">
              <w:r>
                <w:delText xml:space="preserve">            "weight": 0</w:delText>
              </w:r>
            </w:del>
          </w:p>
          <w:p w:rsidR="00523BD4" w:rsidRDefault="002972CB">
            <w:pPr>
              <w:rPr>
                <w:ins w:id="876" w:author="黄胜" w:date="2015-12-01T20:07:00Z"/>
                <w:del w:id="877" w:author="Administrator" w:date="2016-02-23T17:54:00Z"/>
              </w:rPr>
            </w:pPr>
            <w:del w:id="878" w:author="Administrator" w:date="2016-02-23T17:54:00Z">
              <w:r>
                <w:delText xml:space="preserve">        }</w:delText>
              </w:r>
            </w:del>
            <w:ins w:id="879" w:author="黄胜" w:date="2015-12-01T20:00:00Z">
              <w:del w:id="880" w:author="Administrator" w:date="2016-02-23T17:54:00Z">
                <w:r>
                  <w:delText>,</w:delText>
                </w:r>
              </w:del>
            </w:ins>
          </w:p>
          <w:p w:rsidR="00523BD4" w:rsidRDefault="002972CB" w:rsidP="00523BD4">
            <w:pPr>
              <w:ind w:firstLineChars="400" w:firstLine="840"/>
              <w:rPr>
                <w:ins w:id="881" w:author="黄胜" w:date="2015-12-01T20:00:00Z"/>
                <w:del w:id="882" w:author="Administrator" w:date="2016-02-23T17:54:00Z"/>
              </w:rPr>
              <w:pPrChange w:id="883" w:author="黄胜" w:date="2015-12-01T20:07:00Z">
                <w:pPr/>
              </w:pPrChange>
            </w:pPr>
            <w:ins w:id="884" w:author="黄胜" w:date="2015-12-01T20:07:00Z">
              <w:del w:id="885" w:author="Administrator" w:date="2016-02-23T17:54:00Z">
                <w:r>
                  <w:delText>“pointContactName”:””</w:delText>
                </w:r>
                <w:r>
                  <w:rPr>
                    <w:rFonts w:hint="eastAsia"/>
                  </w:rPr>
                  <w:delText>,</w:delText>
                </w:r>
              </w:del>
            </w:ins>
          </w:p>
          <w:p w:rsidR="00523BD4" w:rsidRDefault="002972CB">
            <w:pPr>
              <w:rPr>
                <w:ins w:id="886" w:author="黄胜" w:date="2015-12-01T20:06:00Z"/>
                <w:del w:id="887" w:author="Administrator" w:date="2016-02-23T17:54:00Z"/>
              </w:rPr>
            </w:pPr>
            <w:ins w:id="888" w:author="黄胜" w:date="2015-12-01T20:00:00Z">
              <w:del w:id="889" w:author="Administrator" w:date="2016-02-23T17:54:00Z">
                <w:r>
                  <w:rPr>
                    <w:rFonts w:hint="eastAsia"/>
                  </w:rPr>
                  <w:delText xml:space="preserve">       </w:delText>
                </w:r>
              </w:del>
            </w:ins>
            <w:ins w:id="890" w:author="黄胜" w:date="2015-12-01T20:06:00Z">
              <w:del w:id="891" w:author="Administrator" w:date="2016-02-23T17:54:00Z">
                <w:r>
                  <w:delText>“pointContactPhone”:””</w:delText>
                </w:r>
              </w:del>
            </w:ins>
          </w:p>
          <w:p w:rsidR="00523BD4" w:rsidRDefault="002972CB">
            <w:pPr>
              <w:rPr>
                <w:ins w:id="892" w:author="黄胜" w:date="2015-12-01T20:06:00Z"/>
                <w:del w:id="893" w:author="Administrator" w:date="2016-02-23T17:54:00Z"/>
              </w:rPr>
            </w:pPr>
            <w:ins w:id="894" w:author="黄胜" w:date="2015-12-01T20:06:00Z">
              <w:del w:id="895" w:author="Administrator" w:date="2016-02-23T17:54:00Z">
                <w:r>
                  <w:delText xml:space="preserve">       </w:delText>
                </w:r>
              </w:del>
            </w:ins>
          </w:p>
          <w:p w:rsidR="00523BD4" w:rsidRDefault="002972CB">
            <w:pPr>
              <w:rPr>
                <w:del w:id="896" w:author="Administrator" w:date="2016-02-23T17:54:00Z"/>
              </w:rPr>
            </w:pPr>
            <w:ins w:id="897" w:author="黄胜" w:date="2015-12-01T20:06:00Z">
              <w:del w:id="898" w:author="Administrator" w:date="2016-02-23T17:54:00Z">
                <w:r>
                  <w:delText xml:space="preserve">       </w:delText>
                </w:r>
              </w:del>
            </w:ins>
          </w:p>
          <w:p w:rsidR="00523BD4" w:rsidRDefault="002972CB">
            <w:pPr>
              <w:rPr>
                <w:del w:id="899" w:author="Administrator" w:date="2016-02-23T17:54:00Z"/>
              </w:rPr>
            </w:pPr>
            <w:del w:id="900" w:author="Administrator" w:date="2016-02-23T17:54:00Z">
              <w:r>
                <w:delText xml:space="preserve">    }</w:delText>
              </w:r>
            </w:del>
          </w:p>
          <w:p w:rsidR="00523BD4" w:rsidRDefault="002972CB">
            <w:del w:id="901" w:author="Administrator" w:date="2016-02-23T17:54:00Z">
              <w:r>
                <w:delText>}</w:delText>
              </w:r>
            </w:del>
          </w:p>
        </w:tc>
      </w:tr>
      <w:tr w:rsidR="00523BD4">
        <w:trPr>
          <w:ins w:id="902" w:author="黄胜" w:date="2015-12-01T20:00:00Z"/>
        </w:trPr>
        <w:tc>
          <w:tcPr>
            <w:tcW w:w="1271" w:type="dxa"/>
          </w:tcPr>
          <w:p w:rsidR="00523BD4" w:rsidRDefault="00523BD4">
            <w:pPr>
              <w:rPr>
                <w:ins w:id="903" w:author="黄胜" w:date="2015-12-01T20:00:00Z"/>
              </w:rPr>
            </w:pPr>
          </w:p>
        </w:tc>
        <w:tc>
          <w:tcPr>
            <w:tcW w:w="7025" w:type="dxa"/>
          </w:tcPr>
          <w:p w:rsidR="00523BD4" w:rsidRDefault="00523BD4">
            <w:pPr>
              <w:rPr>
                <w:ins w:id="904" w:author="黄胜" w:date="2015-12-01T20:00:00Z"/>
              </w:rPr>
            </w:pP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6662"/>
      </w:tblGrid>
      <w:tr w:rsidR="00523BD4">
        <w:tc>
          <w:tcPr>
            <w:tcW w:w="1555" w:type="dxa"/>
          </w:tcPr>
          <w:p w:rsidR="00523BD4" w:rsidRDefault="002972CB">
            <w:r>
              <w:t>dvlpId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token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orderUuid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UUID</w:t>
            </w:r>
          </w:p>
        </w:tc>
      </w:tr>
      <w:tr w:rsidR="00523BD4">
        <w:trPr>
          <w:ins w:id="905" w:author="Administrator" w:date="2016-02-23T17:55:00Z"/>
        </w:trPr>
        <w:tc>
          <w:tcPr>
            <w:tcW w:w="1555" w:type="dxa"/>
          </w:tcPr>
          <w:p w:rsidR="00523BD4" w:rsidRDefault="002972CB">
            <w:pPr>
              <w:rPr>
                <w:ins w:id="906" w:author="Administrator" w:date="2016-02-23T17:55:00Z"/>
              </w:rPr>
            </w:pPr>
            <w:ins w:id="907" w:author="Administrator" w:date="2016-02-23T17:55:00Z">
              <w:r>
                <w:rPr>
                  <w:rFonts w:hint="eastAsia"/>
                </w:rPr>
                <w:t>expressInfo</w:t>
              </w:r>
            </w:ins>
          </w:p>
        </w:tc>
        <w:tc>
          <w:tcPr>
            <w:tcW w:w="6662" w:type="dxa"/>
          </w:tcPr>
          <w:p w:rsidR="00523BD4" w:rsidRDefault="002972CB">
            <w:pPr>
              <w:rPr>
                <w:ins w:id="908" w:author="Administrator" w:date="2016-02-23T17:55:00Z"/>
              </w:rPr>
            </w:pPr>
            <w:ins w:id="909" w:author="Administrator" w:date="2016-02-23T17:56:00Z">
              <w:r>
                <w:rPr>
                  <w:rFonts w:hint="eastAsia"/>
                </w:rPr>
                <w:t>是否返回物流派送信息，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非必传，要返回则传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，不要则不传</w:t>
              </w:r>
            </w:ins>
          </w:p>
        </w:tc>
      </w:tr>
    </w:tbl>
    <w:p w:rsidR="00523BD4" w:rsidRDefault="00523BD4"/>
    <w:p w:rsidR="00523BD4" w:rsidRDefault="002972CB">
      <w:r>
        <w:rPr>
          <w:rFonts w:hint="eastAsia"/>
        </w:rPr>
        <w:t>响应参数说明</w:t>
      </w:r>
    </w:p>
    <w:p w:rsidR="00523BD4" w:rsidRDefault="00523BD4"/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867"/>
        <w:gridCol w:w="6350"/>
      </w:tblGrid>
      <w:tr w:rsidR="00523BD4">
        <w:tc>
          <w:tcPr>
            <w:tcW w:w="1867" w:type="dxa"/>
          </w:tcPr>
          <w:p w:rsidR="00523BD4" w:rsidRDefault="002972CB">
            <w:r>
              <w:t>orderUuid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订单的</w:t>
            </w:r>
            <w:r>
              <w:rPr>
                <w:rFonts w:hint="eastAsia"/>
              </w:rPr>
              <w:t>uuid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o</w:t>
            </w:r>
            <w:r>
              <w:rPr>
                <w:rFonts w:hint="eastAsia"/>
              </w:rPr>
              <w:t>rderId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订单号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originalOrderId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原始（第三方）的订单号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date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订单的日期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time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订单的时间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rPr>
                <w:rFonts w:hint="eastAsia"/>
              </w:rPr>
              <w:t>method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订单支付方式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订单派送的价格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rPr>
                <w:rFonts w:hint="eastAsia"/>
              </w:rPr>
              <w:t>delyDistance</w:t>
            </w:r>
          </w:p>
        </w:tc>
        <w:tc>
          <w:tcPr>
            <w:tcW w:w="6350" w:type="dxa"/>
          </w:tcPr>
          <w:p w:rsidR="00523BD4" w:rsidRDefault="002972CB">
            <w:r>
              <w:t>取货</w:t>
            </w:r>
            <w:r>
              <w:rPr>
                <w:rFonts w:hint="eastAsia"/>
              </w:rPr>
              <w:t>的</w:t>
            </w:r>
            <w:r>
              <w:t>距离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rPr>
                <w:rFonts w:hint="eastAsia"/>
              </w:rPr>
              <w:t>distDistance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送货的距离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delyRegion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获取所在地区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dely</w:t>
            </w:r>
            <w:r>
              <w:rPr>
                <w:rFonts w:hint="eastAsia"/>
              </w:rPr>
              <w:t>Address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取货的地址</w:t>
            </w:r>
          </w:p>
        </w:tc>
      </w:tr>
      <w:tr w:rsidR="00523BD4">
        <w:trPr>
          <w:ins w:id="910" w:author="陈涛" w:date="2015-11-24T20:22:00Z"/>
        </w:trPr>
        <w:tc>
          <w:tcPr>
            <w:tcW w:w="1867" w:type="dxa"/>
          </w:tcPr>
          <w:p w:rsidR="00523BD4" w:rsidRDefault="002972CB">
            <w:pPr>
              <w:rPr>
                <w:ins w:id="911" w:author="陈涛" w:date="2015-11-24T20:22:00Z"/>
              </w:rPr>
            </w:pPr>
            <w:ins w:id="912" w:author="陈涛" w:date="2015-11-24T20:22:00Z">
              <w:r>
                <w:t>delyLon</w:t>
              </w:r>
            </w:ins>
          </w:p>
        </w:tc>
        <w:tc>
          <w:tcPr>
            <w:tcW w:w="6350" w:type="dxa"/>
          </w:tcPr>
          <w:p w:rsidR="00523BD4" w:rsidRDefault="002972CB">
            <w:pPr>
              <w:rPr>
                <w:ins w:id="913" w:author="陈涛" w:date="2015-11-24T20:22:00Z"/>
              </w:rPr>
            </w:pPr>
            <w:ins w:id="914" w:author="陈涛" w:date="2015-11-24T20:22:00Z">
              <w:r>
                <w:rPr>
                  <w:rFonts w:hint="eastAsia"/>
                </w:rPr>
                <w:t>取货的经度</w:t>
              </w:r>
            </w:ins>
          </w:p>
        </w:tc>
      </w:tr>
      <w:tr w:rsidR="00523BD4">
        <w:trPr>
          <w:ins w:id="915" w:author="陈涛" w:date="2015-11-24T20:22:00Z"/>
        </w:trPr>
        <w:tc>
          <w:tcPr>
            <w:tcW w:w="1867" w:type="dxa"/>
          </w:tcPr>
          <w:p w:rsidR="00523BD4" w:rsidRDefault="002972CB">
            <w:pPr>
              <w:rPr>
                <w:ins w:id="916" w:author="陈涛" w:date="2015-11-24T20:22:00Z"/>
              </w:rPr>
            </w:pPr>
            <w:ins w:id="917" w:author="陈涛" w:date="2015-11-24T20:22:00Z">
              <w:r>
                <w:lastRenderedPageBreak/>
                <w:t>delyLat</w:t>
              </w:r>
            </w:ins>
          </w:p>
        </w:tc>
        <w:tc>
          <w:tcPr>
            <w:tcW w:w="6350" w:type="dxa"/>
          </w:tcPr>
          <w:p w:rsidR="00523BD4" w:rsidRDefault="002972CB">
            <w:pPr>
              <w:rPr>
                <w:ins w:id="918" w:author="陈涛" w:date="2015-11-24T20:22:00Z"/>
              </w:rPr>
            </w:pPr>
            <w:ins w:id="919" w:author="陈涛" w:date="2015-11-24T20:22:00Z">
              <w:r>
                <w:rPr>
                  <w:rFonts w:hint="eastAsia"/>
                </w:rPr>
                <w:t>取货的纬度</w:t>
              </w:r>
            </w:ins>
          </w:p>
        </w:tc>
      </w:tr>
      <w:tr w:rsidR="00523BD4">
        <w:tc>
          <w:tcPr>
            <w:tcW w:w="1867" w:type="dxa"/>
          </w:tcPr>
          <w:p w:rsidR="00523BD4" w:rsidRDefault="002972CB">
            <w:r>
              <w:rPr>
                <w:rFonts w:hint="eastAsia"/>
              </w:rPr>
              <w:t>receiveName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收货人姓名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receiveMobile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收货人手机号码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receiveRegion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收货的地区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receiveCountry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收货的乡村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rPr>
                <w:rFonts w:hint="eastAsia"/>
              </w:rPr>
              <w:t>receiveAddress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收货的地址</w:t>
            </w:r>
          </w:p>
        </w:tc>
      </w:tr>
      <w:tr w:rsidR="00523BD4">
        <w:trPr>
          <w:ins w:id="920" w:author="陈涛" w:date="2015-11-24T20:22:00Z"/>
        </w:trPr>
        <w:tc>
          <w:tcPr>
            <w:tcW w:w="1867" w:type="dxa"/>
          </w:tcPr>
          <w:p w:rsidR="00523BD4" w:rsidRDefault="002972CB">
            <w:pPr>
              <w:rPr>
                <w:ins w:id="921" w:author="陈涛" w:date="2015-11-24T20:22:00Z"/>
              </w:rPr>
            </w:pPr>
            <w:ins w:id="922" w:author="陈涛" w:date="2015-11-24T20:22:00Z">
              <w:r>
                <w:t>receiveLon</w:t>
              </w:r>
            </w:ins>
          </w:p>
        </w:tc>
        <w:tc>
          <w:tcPr>
            <w:tcW w:w="6350" w:type="dxa"/>
          </w:tcPr>
          <w:p w:rsidR="00523BD4" w:rsidRDefault="002972CB">
            <w:pPr>
              <w:rPr>
                <w:ins w:id="923" w:author="陈涛" w:date="2015-11-24T20:22:00Z"/>
              </w:rPr>
            </w:pPr>
            <w:ins w:id="924" w:author="陈涛" w:date="2015-11-24T20:23:00Z">
              <w:r>
                <w:rPr>
                  <w:rFonts w:hint="eastAsia"/>
                </w:rPr>
                <w:t>收货的经度</w:t>
              </w:r>
            </w:ins>
          </w:p>
        </w:tc>
      </w:tr>
      <w:tr w:rsidR="00523BD4">
        <w:trPr>
          <w:ins w:id="925" w:author="陈涛" w:date="2015-11-24T20:23:00Z"/>
        </w:trPr>
        <w:tc>
          <w:tcPr>
            <w:tcW w:w="1867" w:type="dxa"/>
          </w:tcPr>
          <w:p w:rsidR="00523BD4" w:rsidRDefault="002972CB">
            <w:pPr>
              <w:rPr>
                <w:ins w:id="926" w:author="陈涛" w:date="2015-11-24T20:23:00Z"/>
              </w:rPr>
            </w:pPr>
            <w:ins w:id="927" w:author="陈涛" w:date="2015-11-24T20:23:00Z">
              <w:r>
                <w:t>receiveLat</w:t>
              </w:r>
            </w:ins>
          </w:p>
        </w:tc>
        <w:tc>
          <w:tcPr>
            <w:tcW w:w="6350" w:type="dxa"/>
          </w:tcPr>
          <w:p w:rsidR="00523BD4" w:rsidRDefault="002972CB">
            <w:pPr>
              <w:rPr>
                <w:ins w:id="928" w:author="陈涛" w:date="2015-11-24T20:23:00Z"/>
              </w:rPr>
            </w:pPr>
            <w:ins w:id="929" w:author="陈涛" w:date="2015-11-24T20:23:00Z">
              <w:r>
                <w:rPr>
                  <w:rFonts w:hint="eastAsia"/>
                </w:rPr>
                <w:t>收货的纬度</w:t>
              </w:r>
            </w:ins>
          </w:p>
        </w:tc>
      </w:tr>
      <w:tr w:rsidR="00523BD4">
        <w:tc>
          <w:tcPr>
            <w:tcW w:w="1867" w:type="dxa"/>
          </w:tcPr>
          <w:p w:rsidR="00523BD4" w:rsidRDefault="002972CB"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商品的信息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版本号，</w:t>
            </w:r>
            <w:r>
              <w:t>接单</w:t>
            </w:r>
            <w:r>
              <w:rPr>
                <w:rFonts w:hint="eastAsia"/>
              </w:rPr>
              <w:t>的时候需要这个参数</w:t>
            </w:r>
          </w:p>
        </w:tc>
      </w:tr>
      <w:tr w:rsidR="00523BD4">
        <w:trPr>
          <w:ins w:id="930" w:author="陈涛" w:date="2015-12-01T14:37:00Z"/>
        </w:trPr>
        <w:tc>
          <w:tcPr>
            <w:tcW w:w="1867" w:type="dxa"/>
          </w:tcPr>
          <w:p w:rsidR="00523BD4" w:rsidRDefault="002972CB">
            <w:pPr>
              <w:rPr>
                <w:ins w:id="931" w:author="陈涛" w:date="2015-12-01T14:37:00Z"/>
              </w:rPr>
            </w:pPr>
            <w:ins w:id="932" w:author="陈涛" w:date="2015-12-01T14:37:00Z">
              <w:r>
                <w:rPr>
                  <w:u w:val="single"/>
                </w:rPr>
                <w:t>volume</w:t>
              </w:r>
            </w:ins>
          </w:p>
        </w:tc>
        <w:tc>
          <w:tcPr>
            <w:tcW w:w="6350" w:type="dxa"/>
          </w:tcPr>
          <w:p w:rsidR="00523BD4" w:rsidRDefault="002972CB">
            <w:pPr>
              <w:rPr>
                <w:ins w:id="933" w:author="陈涛" w:date="2015-12-01T14:37:00Z"/>
              </w:rPr>
            </w:pPr>
            <w:ins w:id="934" w:author="陈涛" w:date="2015-12-01T14:37:00Z">
              <w:r>
                <w:rPr>
                  <w:rFonts w:hint="eastAsia"/>
                </w:rPr>
                <w:t>货物的体积，</w:t>
              </w:r>
              <w:r>
                <w:t>小</w:t>
              </w:r>
              <w:r>
                <w:rPr>
                  <w:rFonts w:hint="eastAsia"/>
                </w:rPr>
                <w:t>，</w:t>
              </w:r>
              <w:r>
                <w:t>中</w:t>
              </w:r>
              <w:r>
                <w:rPr>
                  <w:rFonts w:hint="eastAsia"/>
                </w:rPr>
                <w:t>，</w:t>
              </w:r>
              <w:r>
                <w:t>大</w:t>
              </w:r>
            </w:ins>
          </w:p>
        </w:tc>
      </w:tr>
      <w:tr w:rsidR="00523BD4">
        <w:trPr>
          <w:ins w:id="935" w:author="陈涛" w:date="2015-12-01T14:37:00Z"/>
        </w:trPr>
        <w:tc>
          <w:tcPr>
            <w:tcW w:w="1867" w:type="dxa"/>
          </w:tcPr>
          <w:p w:rsidR="00523BD4" w:rsidRDefault="002972CB">
            <w:pPr>
              <w:rPr>
                <w:ins w:id="936" w:author="陈涛" w:date="2015-12-01T14:37:00Z"/>
                <w:u w:val="single"/>
              </w:rPr>
            </w:pPr>
            <w:ins w:id="937" w:author="陈涛" w:date="2015-12-01T14:37:00Z">
              <w:r>
                <w:rPr>
                  <w:u w:val="single"/>
                </w:rPr>
                <w:t>type</w:t>
              </w:r>
            </w:ins>
          </w:p>
        </w:tc>
        <w:tc>
          <w:tcPr>
            <w:tcW w:w="6350" w:type="dxa"/>
          </w:tcPr>
          <w:p w:rsidR="00523BD4" w:rsidRDefault="002972CB">
            <w:pPr>
              <w:rPr>
                <w:ins w:id="938" w:author="陈涛" w:date="2015-12-01T14:37:00Z"/>
              </w:rPr>
            </w:pPr>
            <w:ins w:id="939" w:author="陈涛" w:date="2015-12-01T14:37:00Z">
              <w:r>
                <w:rPr>
                  <w:rFonts w:hint="eastAsia"/>
                </w:rPr>
                <w:t>订单的类型，</w:t>
              </w:r>
              <w:r>
                <w:t>0</w:t>
              </w:r>
              <w:r>
                <w:t>代办点快递，</w:t>
              </w:r>
              <w:r>
                <w:t>1</w:t>
              </w:r>
              <w:r>
                <w:t>个人快递</w:t>
              </w:r>
            </w:ins>
          </w:p>
        </w:tc>
      </w:tr>
      <w:tr w:rsidR="00523BD4">
        <w:trPr>
          <w:ins w:id="940" w:author="黄胜" w:date="2015-12-01T20:07:00Z"/>
        </w:trPr>
        <w:tc>
          <w:tcPr>
            <w:tcW w:w="1867" w:type="dxa"/>
          </w:tcPr>
          <w:p w:rsidR="00523BD4" w:rsidRDefault="002972CB">
            <w:pPr>
              <w:rPr>
                <w:ins w:id="941" w:author="黄胜" w:date="2015-12-01T20:07:00Z"/>
                <w:u w:val="single"/>
              </w:rPr>
            </w:pPr>
            <w:ins w:id="942" w:author="黄胜" w:date="2015-12-01T20:07:00Z">
              <w:r>
                <w:t>pointContactName</w:t>
              </w:r>
            </w:ins>
          </w:p>
        </w:tc>
        <w:tc>
          <w:tcPr>
            <w:tcW w:w="6350" w:type="dxa"/>
          </w:tcPr>
          <w:p w:rsidR="00523BD4" w:rsidRDefault="002972CB">
            <w:pPr>
              <w:rPr>
                <w:ins w:id="943" w:author="黄胜" w:date="2015-12-01T20:07:00Z"/>
              </w:rPr>
            </w:pPr>
            <w:ins w:id="944" w:author="黄胜" w:date="2015-12-01T20:07:00Z">
              <w:r>
                <w:rPr>
                  <w:rFonts w:hint="eastAsia"/>
                </w:rPr>
                <w:t>代办点</w:t>
              </w:r>
              <w:r>
                <w:t>联系人</w:t>
              </w:r>
            </w:ins>
          </w:p>
        </w:tc>
      </w:tr>
      <w:tr w:rsidR="00523BD4">
        <w:trPr>
          <w:ins w:id="945" w:author="黄胜" w:date="2015-12-01T20:06:00Z"/>
        </w:trPr>
        <w:tc>
          <w:tcPr>
            <w:tcW w:w="1867" w:type="dxa"/>
          </w:tcPr>
          <w:p w:rsidR="00523BD4" w:rsidRDefault="002972CB">
            <w:pPr>
              <w:rPr>
                <w:ins w:id="946" w:author="黄胜" w:date="2015-12-01T20:06:00Z"/>
                <w:u w:val="single"/>
              </w:rPr>
            </w:pPr>
            <w:ins w:id="947" w:author="黄胜" w:date="2015-12-01T20:06:00Z">
              <w:r>
                <w:t>pointContactPhone</w:t>
              </w:r>
            </w:ins>
          </w:p>
        </w:tc>
        <w:tc>
          <w:tcPr>
            <w:tcW w:w="6350" w:type="dxa"/>
          </w:tcPr>
          <w:p w:rsidR="00523BD4" w:rsidRDefault="002972CB">
            <w:pPr>
              <w:rPr>
                <w:ins w:id="948" w:author="黄胜" w:date="2015-12-01T20:06:00Z"/>
              </w:rPr>
            </w:pPr>
            <w:ins w:id="949" w:author="黄胜" w:date="2015-12-01T20:07:00Z">
              <w:r>
                <w:rPr>
                  <w:rFonts w:hint="eastAsia"/>
                </w:rPr>
                <w:t>代办点</w:t>
              </w:r>
              <w:r>
                <w:t>联系电话</w:t>
              </w:r>
            </w:ins>
          </w:p>
        </w:tc>
      </w:tr>
    </w:tbl>
    <w:p w:rsidR="00523BD4" w:rsidRDefault="00523BD4"/>
    <w:p w:rsidR="00523BD4" w:rsidRDefault="002972CB">
      <w:r>
        <w:t>I</w:t>
      </w:r>
      <w:r>
        <w:rPr>
          <w:rFonts w:hint="eastAsia"/>
        </w:rPr>
        <w:t>nfo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2"/>
        <w:gridCol w:w="6705"/>
      </w:tblGrid>
      <w:tr w:rsidR="00523BD4">
        <w:tc>
          <w:tcPr>
            <w:tcW w:w="1512" w:type="dxa"/>
          </w:tcPr>
          <w:p w:rsidR="00523BD4" w:rsidRDefault="002972CB">
            <w:r>
              <w:t>height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商品的高度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ong</w:t>
            </w:r>
            <w:r>
              <w:t>_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商品的长度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width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商品的宽度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name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商品的名称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property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商品的属性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worth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商品的价值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weight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商品的重量</w:t>
            </w:r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接单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order</w:t>
            </w:r>
            <w:r>
              <w:rPr>
                <w:rFonts w:hint="eastAsia"/>
              </w:rPr>
              <w:t>/</w:t>
            </w:r>
            <w:r>
              <w:t>accept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"dvlpId"</w:t>
            </w:r>
            <w:r>
              <w:t>: "app_developer",</w:t>
            </w:r>
          </w:p>
          <w:p w:rsidR="00523BD4" w:rsidRDefault="002972CB">
            <w:r>
              <w:t xml:space="preserve">        "token": "7e203b8b32c296b4e9b2650bbdf0b838",</w:t>
            </w:r>
          </w:p>
          <w:p w:rsidR="00523BD4" w:rsidRDefault="002972CB">
            <w:r>
              <w:t xml:space="preserve">        "loginId": "13512768679"</w:t>
            </w:r>
          </w:p>
          <w:p w:rsidR="00523BD4" w:rsidRDefault="002972CB">
            <w:r>
              <w:t xml:space="preserve">    },</w:t>
            </w:r>
          </w:p>
          <w:p w:rsidR="00523BD4" w:rsidRDefault="002972CB">
            <w:r>
              <w:t xml:space="preserve">    "params": {</w:t>
            </w:r>
          </w:p>
          <w:p w:rsidR="00523BD4" w:rsidRDefault="002972CB">
            <w:r>
              <w:t xml:space="preserve">        "orderUuid": "fd5b6dbf-70e8-11e5-a20a-00ffc0a55544",</w:t>
            </w:r>
          </w:p>
          <w:p w:rsidR="00523BD4" w:rsidRDefault="002972CB">
            <w:r>
              <w:t xml:space="preserve">        "version": 3</w:t>
            </w:r>
          </w:p>
          <w:p w:rsidR="00523BD4" w:rsidRDefault="002972CB">
            <w:r>
              <w:t xml:space="preserve">    }</w:t>
            </w:r>
          </w:p>
          <w:p w:rsidR="00523BD4" w:rsidRDefault="002972CB"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"sta</w:t>
            </w:r>
            <w:r>
              <w:t>tus": 0,</w:t>
            </w:r>
          </w:p>
          <w:p w:rsidR="00523BD4" w:rsidRDefault="002972CB">
            <w:r>
              <w:rPr>
                <w:rFonts w:hint="eastAsia"/>
              </w:rPr>
              <w:t xml:space="preserve">        "msg": "</w:t>
            </w:r>
            <w:r>
              <w:rPr>
                <w:rFonts w:hint="eastAsia"/>
              </w:rPr>
              <w:t>接单成功</w:t>
            </w:r>
            <w:r>
              <w:rPr>
                <w:rFonts w:hint="eastAsia"/>
              </w:rPr>
              <w:t>"</w:t>
            </w:r>
          </w:p>
          <w:p w:rsidR="00523BD4" w:rsidRDefault="002972CB">
            <w:r>
              <w:lastRenderedPageBreak/>
              <w:t xml:space="preserve">    },</w:t>
            </w:r>
          </w:p>
          <w:p w:rsidR="00523BD4" w:rsidRDefault="002972CB">
            <w:r>
              <w:t xml:space="preserve">    "data": {</w:t>
            </w:r>
          </w:p>
          <w:p w:rsidR="00523BD4" w:rsidRDefault="002972CB">
            <w:r>
              <w:t xml:space="preserve">        "orderUuid": "fd5b6dbf-70e8-11e5-a20a-00ffc0a55544",</w:t>
            </w:r>
          </w:p>
          <w:p w:rsidR="00523BD4" w:rsidRDefault="002972CB">
            <w:pPr>
              <w:ind w:firstLineChars="400" w:firstLine="840"/>
            </w:pPr>
            <w:r>
              <w:t>"orderId": XXXXXXXXXXXX,</w:t>
            </w:r>
          </w:p>
          <w:p w:rsidR="00523BD4" w:rsidRDefault="002972CB">
            <w:r>
              <w:t xml:space="preserve">        "originalOrderId": XXXXXXXXXXXX,</w:t>
            </w:r>
          </w:p>
          <w:p w:rsidR="00523BD4" w:rsidRDefault="002972CB">
            <w:r>
              <w:t xml:space="preserve">        "date": "2015-10-12",</w:t>
            </w:r>
          </w:p>
          <w:p w:rsidR="00523BD4" w:rsidRDefault="002972CB">
            <w:r>
              <w:rPr>
                <w:rFonts w:hint="eastAsia"/>
              </w:rPr>
              <w:t xml:space="preserve">        "method": "</w:t>
            </w:r>
            <w:r>
              <w:rPr>
                <w:rFonts w:hint="eastAsia"/>
              </w:rPr>
              <w:t>在线支付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"time": "</w:t>
            </w:r>
            <w:r>
              <w:t>21:56",</w:t>
            </w:r>
          </w:p>
          <w:p w:rsidR="00523BD4" w:rsidRDefault="002972CB">
            <w:r>
              <w:t xml:space="preserve">        "price": 25,</w:t>
            </w:r>
          </w:p>
          <w:p w:rsidR="00523BD4" w:rsidRDefault="002972CB">
            <w:r>
              <w:t xml:space="preserve">        "delyDistance": 1.2,</w:t>
            </w:r>
          </w:p>
          <w:p w:rsidR="00523BD4" w:rsidRDefault="002972CB">
            <w:r>
              <w:t xml:space="preserve">        "distDistance": 2.1,</w:t>
            </w:r>
          </w:p>
          <w:p w:rsidR="00523BD4" w:rsidRDefault="002972CB">
            <w:r>
              <w:t xml:space="preserve">        "delyRegion": null,</w:t>
            </w:r>
          </w:p>
          <w:p w:rsidR="00523BD4" w:rsidRDefault="002972CB">
            <w:pPr>
              <w:rPr>
                <w:ins w:id="950" w:author="陈涛" w:date="2015-11-24T20:28:00Z"/>
              </w:rPr>
            </w:pPr>
            <w:r>
              <w:rPr>
                <w:rFonts w:hint="eastAsia"/>
              </w:rPr>
              <w:t xml:space="preserve">        "delyAddress": "</w:t>
            </w:r>
            <w:r>
              <w:rPr>
                <w:rFonts w:hint="eastAsia"/>
              </w:rPr>
              <w:t>长沙市开福区芙蓉中路建鸿达现代城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",</w:t>
            </w:r>
          </w:p>
          <w:p w:rsidR="00523BD4" w:rsidRDefault="002972CB">
            <w:pPr>
              <w:ind w:firstLineChars="400" w:firstLine="840"/>
              <w:rPr>
                <w:ins w:id="951" w:author="陈涛" w:date="2015-11-24T20:28:00Z"/>
              </w:rPr>
            </w:pPr>
            <w:ins w:id="952" w:author="陈涛" w:date="2015-11-24T20:28:00Z">
              <w:r>
                <w:t>"delyLon":111.004500,</w:t>
              </w:r>
            </w:ins>
          </w:p>
          <w:p w:rsidR="00523BD4" w:rsidRDefault="002972CB" w:rsidP="00523BD4">
            <w:pPr>
              <w:ind w:firstLineChars="400" w:firstLine="840"/>
              <w:pPrChange w:id="953" w:author="陈涛" w:date="2015-11-24T20:28:00Z">
                <w:pPr/>
              </w:pPrChange>
            </w:pPr>
            <w:ins w:id="954" w:author="陈涛" w:date="2015-11-24T20:28:00Z">
              <w:r>
                <w:t>"delyLat":27.118117,</w:t>
              </w:r>
            </w:ins>
          </w:p>
          <w:p w:rsidR="00523BD4" w:rsidRDefault="002972CB">
            <w:pPr>
              <w:ind w:firstLineChars="400" w:firstLine="840"/>
            </w:pPr>
            <w:r>
              <w:rPr>
                <w:rFonts w:hint="eastAsia"/>
              </w:rPr>
              <w:t>"receiveName": "</w:t>
            </w:r>
            <w:r>
              <w:rPr>
                <w:rFonts w:hint="eastAsia"/>
              </w:rPr>
              <w:t>崔小龙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523BD4" w:rsidRDefault="002972CB">
            <w:r>
              <w:t xml:space="preserve">        "receiveMobile": "1351</w:t>
            </w:r>
            <w:r>
              <w:t>2768679",</w:t>
            </w:r>
          </w:p>
          <w:p w:rsidR="00523BD4" w:rsidRDefault="002972CB">
            <w:r>
              <w:rPr>
                <w:rFonts w:hint="eastAsia"/>
              </w:rPr>
              <w:t xml:space="preserve">        "receiveRegion": "</w:t>
            </w:r>
            <w:r>
              <w:rPr>
                <w:rFonts w:hint="eastAsia"/>
              </w:rPr>
              <w:t>湖南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"receiveCountry": null,</w:t>
            </w:r>
          </w:p>
          <w:p w:rsidR="00523BD4" w:rsidRDefault="002972CB">
            <w:pPr>
              <w:rPr>
                <w:ins w:id="955" w:author="陈涛" w:date="2015-11-24T20:31:00Z"/>
              </w:rPr>
            </w:pPr>
            <w:r>
              <w:rPr>
                <w:rFonts w:hint="eastAsia"/>
              </w:rPr>
              <w:t xml:space="preserve">        "receiveAddress": "</w:t>
            </w:r>
            <w:r>
              <w:rPr>
                <w:rFonts w:hint="eastAsia"/>
              </w:rPr>
              <w:t>长沙市银河大酒店</w:t>
            </w:r>
            <w:r>
              <w:rPr>
                <w:rFonts w:hint="eastAsia"/>
              </w:rPr>
              <w:t>",</w:t>
            </w:r>
          </w:p>
          <w:p w:rsidR="00523BD4" w:rsidRDefault="002972CB">
            <w:pPr>
              <w:ind w:firstLineChars="400" w:firstLine="840"/>
              <w:rPr>
                <w:ins w:id="956" w:author="陈涛" w:date="2015-11-24T20:31:00Z"/>
              </w:rPr>
            </w:pPr>
            <w:ins w:id="957" w:author="陈涛" w:date="2015-11-24T20:31:00Z">
              <w:r>
                <w:rPr>
                  <w:rFonts w:hint="eastAsia"/>
                </w:rPr>
                <w:t>"</w:t>
              </w:r>
              <w:r>
                <w:t>receiveLon":111.004500,</w:t>
              </w:r>
            </w:ins>
          </w:p>
          <w:p w:rsidR="00523BD4" w:rsidRDefault="002972CB" w:rsidP="00523BD4">
            <w:pPr>
              <w:ind w:firstLineChars="400" w:firstLine="840"/>
              <w:pPrChange w:id="958" w:author="陈涛" w:date="2015-11-24T20:31:00Z">
                <w:pPr/>
              </w:pPrChange>
            </w:pPr>
            <w:ins w:id="959" w:author="陈涛" w:date="2015-11-24T20:31:00Z">
              <w:r>
                <w:t>"receiveLat":27.118117,</w:t>
              </w:r>
            </w:ins>
          </w:p>
          <w:p w:rsidR="00523BD4" w:rsidRDefault="002972CB">
            <w:pPr>
              <w:rPr>
                <w:ins w:id="960" w:author="陈涛" w:date="2015-12-01T14:39:00Z"/>
              </w:rPr>
            </w:pPr>
            <w:r>
              <w:t xml:space="preserve">        "version": 0,</w:t>
            </w:r>
          </w:p>
          <w:p w:rsidR="00523BD4" w:rsidRDefault="002972CB">
            <w:pPr>
              <w:ind w:firstLineChars="400" w:firstLine="840"/>
              <w:rPr>
                <w:ins w:id="961" w:author="陈涛" w:date="2015-12-01T14:39:00Z"/>
              </w:rPr>
            </w:pPr>
            <w:ins w:id="962" w:author="陈涛" w:date="2015-12-01T14:39:00Z">
              <w:r>
                <w:t>"volume": "</w:t>
              </w:r>
              <w:r>
                <w:t>小</w:t>
              </w:r>
              <w:r>
                <w:t>",</w:t>
              </w:r>
            </w:ins>
          </w:p>
          <w:p w:rsidR="00523BD4" w:rsidRDefault="002972CB" w:rsidP="00523BD4">
            <w:pPr>
              <w:ind w:firstLineChars="400" w:firstLine="840"/>
              <w:pPrChange w:id="963" w:author="陈涛" w:date="2015-12-01T14:39:00Z">
                <w:pPr/>
              </w:pPrChange>
            </w:pPr>
            <w:ins w:id="964" w:author="陈涛" w:date="2015-12-01T14:39:00Z">
              <w:r>
                <w:t>"type": 0,</w:t>
              </w:r>
            </w:ins>
          </w:p>
          <w:p w:rsidR="00523BD4" w:rsidRDefault="002972CB">
            <w:r>
              <w:t xml:space="preserve">        "info": {</w:t>
            </w:r>
          </w:p>
          <w:p w:rsidR="00523BD4" w:rsidRDefault="002972CB">
            <w:r>
              <w:t xml:space="preserve">            "height": 8,</w:t>
            </w:r>
          </w:p>
          <w:p w:rsidR="00523BD4" w:rsidRDefault="002972CB">
            <w:r>
              <w:t xml:space="preserve">            "long_": 20,</w:t>
            </w:r>
          </w:p>
          <w:p w:rsidR="00523BD4" w:rsidRDefault="002972CB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马克杯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rPr>
                <w:rFonts w:hint="eastAsia"/>
              </w:rPr>
              <w:t xml:space="preserve">            "property": "</w:t>
            </w:r>
            <w:r>
              <w:rPr>
                <w:rFonts w:hint="eastAsia"/>
              </w:rPr>
              <w:t>易碎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    "width": 10,</w:t>
            </w:r>
          </w:p>
          <w:p w:rsidR="00523BD4" w:rsidRDefault="002972CB">
            <w:r>
              <w:t xml:space="preserve">            "worth": null,</w:t>
            </w:r>
          </w:p>
          <w:p w:rsidR="00523BD4" w:rsidRDefault="002972CB">
            <w:r>
              <w:t xml:space="preserve">            "weight": 0</w:t>
            </w:r>
          </w:p>
          <w:p w:rsidR="00523BD4" w:rsidRDefault="002972CB">
            <w:pPr>
              <w:rPr>
                <w:ins w:id="965" w:author="黄胜" w:date="2016-02-01T12:00:00Z"/>
              </w:rPr>
            </w:pPr>
            <w:r>
              <w:t xml:space="preserve">        }  </w:t>
            </w:r>
            <w:ins w:id="966" w:author="黄胜" w:date="2016-02-01T12:01:00Z">
              <w:r>
                <w:t>,</w:t>
              </w:r>
            </w:ins>
            <w:del w:id="967" w:author="黄胜" w:date="2016-02-01T12:01:00Z">
              <w:r>
                <w:delText xml:space="preserve"> </w:delText>
              </w:r>
            </w:del>
          </w:p>
          <w:p w:rsidR="00523BD4" w:rsidRDefault="002972CB">
            <w:pPr>
              <w:ind w:firstLine="420"/>
              <w:rPr>
                <w:ins w:id="968" w:author="黄胜" w:date="2016-02-01T12:01:00Z"/>
              </w:rPr>
            </w:pPr>
            <w:ins w:id="969" w:author="黄胜" w:date="2016-02-01T12:01:00Z">
              <w:r>
                <w:t>“pointContactName”:”</w:t>
              </w:r>
              <w:r>
                <w:rPr>
                  <w:rFonts w:hint="eastAsia"/>
                </w:rPr>
                <w:t>李四</w:t>
              </w:r>
              <w:r>
                <w:t>”,</w:t>
              </w:r>
            </w:ins>
          </w:p>
          <w:p w:rsidR="00523BD4" w:rsidRDefault="002972CB">
            <w:pPr>
              <w:ind w:firstLine="420"/>
              <w:rPr>
                <w:ins w:id="970" w:author="黄胜" w:date="2016-02-01T12:01:00Z"/>
              </w:rPr>
            </w:pPr>
            <w:ins w:id="971" w:author="黄胜" w:date="2016-02-01T12:01:00Z">
              <w:r>
                <w:t>“pointContactPhone”</w:t>
              </w:r>
              <w:r>
                <w:rPr>
                  <w:rFonts w:hint="eastAsia"/>
                </w:rPr>
                <w:t>:</w:t>
              </w:r>
              <w:r>
                <w:t>”1868033798*”</w:t>
              </w:r>
            </w:ins>
          </w:p>
          <w:p w:rsidR="00523BD4" w:rsidRDefault="00523BD4">
            <w:pPr>
              <w:rPr>
                <w:ins w:id="972" w:author="黄胜" w:date="2016-02-01T12:00:00Z"/>
              </w:rPr>
            </w:pPr>
          </w:p>
          <w:p w:rsidR="00523BD4" w:rsidRDefault="002972CB">
            <w:r>
              <w:t xml:space="preserve"> }</w:t>
            </w:r>
          </w:p>
          <w:p w:rsidR="00523BD4" w:rsidRDefault="002972CB">
            <w:r>
              <w:t>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6662"/>
      </w:tblGrid>
      <w:tr w:rsidR="00523BD4">
        <w:tc>
          <w:tcPr>
            <w:tcW w:w="1555" w:type="dxa"/>
          </w:tcPr>
          <w:p w:rsidR="00523BD4" w:rsidRDefault="002972CB">
            <w:r>
              <w:t>dvlpId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</w:t>
            </w:r>
            <w:r>
              <w:rPr>
                <w:rFonts w:hint="eastAsia"/>
              </w:rPr>
              <w:t>帐号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token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lastRenderedPageBreak/>
              <w:t>orderUuid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UUID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订单版本号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响应参数说明</w:t>
      </w:r>
    </w:p>
    <w:p w:rsidR="00523BD4" w:rsidRDefault="00523BD4"/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5"/>
        <w:gridCol w:w="6702"/>
      </w:tblGrid>
      <w:tr w:rsidR="00523BD4">
        <w:tc>
          <w:tcPr>
            <w:tcW w:w="1515" w:type="dxa"/>
          </w:tcPr>
          <w:p w:rsidR="00523BD4" w:rsidRDefault="002972CB">
            <w:r>
              <w:t>orderUuid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订单的</w:t>
            </w:r>
            <w:r>
              <w:rPr>
                <w:rFonts w:hint="eastAsia"/>
              </w:rPr>
              <w:t>uuid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o</w:t>
            </w:r>
            <w:r>
              <w:rPr>
                <w:rFonts w:hint="eastAsia"/>
              </w:rPr>
              <w:t>rderId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订单号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originalOrderId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原始（第三方）的订单号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date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订单的日期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time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订单的时间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method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订单支付方式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订单派送的价格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delyDistance</w:t>
            </w:r>
          </w:p>
        </w:tc>
        <w:tc>
          <w:tcPr>
            <w:tcW w:w="6702" w:type="dxa"/>
          </w:tcPr>
          <w:p w:rsidR="00523BD4" w:rsidRDefault="002972CB">
            <w:r>
              <w:t>取货</w:t>
            </w:r>
            <w:r>
              <w:rPr>
                <w:rFonts w:hint="eastAsia"/>
              </w:rPr>
              <w:t>的</w:t>
            </w:r>
            <w:r>
              <w:t>距离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distDistance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送货的距离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delyRegion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获取所在地区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dely</w:t>
            </w:r>
            <w:r>
              <w:rPr>
                <w:rFonts w:hint="eastAsia"/>
              </w:rPr>
              <w:t>Address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取货的地址</w:t>
            </w:r>
          </w:p>
        </w:tc>
      </w:tr>
      <w:tr w:rsidR="00523BD4">
        <w:trPr>
          <w:ins w:id="973" w:author="陈涛" w:date="2015-11-24T20:26:00Z"/>
        </w:trPr>
        <w:tc>
          <w:tcPr>
            <w:tcW w:w="1515" w:type="dxa"/>
          </w:tcPr>
          <w:p w:rsidR="00523BD4" w:rsidRDefault="002972CB">
            <w:pPr>
              <w:rPr>
                <w:ins w:id="974" w:author="陈涛" w:date="2015-11-24T20:26:00Z"/>
              </w:rPr>
            </w:pPr>
            <w:ins w:id="975" w:author="陈涛" w:date="2015-11-24T20:26:00Z">
              <w:r>
                <w:t>delyLon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976" w:author="陈涛" w:date="2015-11-24T20:26:00Z"/>
              </w:rPr>
            </w:pPr>
            <w:ins w:id="977" w:author="陈涛" w:date="2015-11-24T20:26:00Z">
              <w:r>
                <w:rPr>
                  <w:rFonts w:hint="eastAsia"/>
                </w:rPr>
                <w:t>取货的经度</w:t>
              </w:r>
            </w:ins>
          </w:p>
        </w:tc>
      </w:tr>
      <w:tr w:rsidR="00523BD4">
        <w:trPr>
          <w:ins w:id="978" w:author="陈涛" w:date="2015-11-24T20:26:00Z"/>
        </w:trPr>
        <w:tc>
          <w:tcPr>
            <w:tcW w:w="1515" w:type="dxa"/>
          </w:tcPr>
          <w:p w:rsidR="00523BD4" w:rsidRDefault="002972CB">
            <w:pPr>
              <w:rPr>
                <w:ins w:id="979" w:author="陈涛" w:date="2015-11-24T20:26:00Z"/>
              </w:rPr>
            </w:pPr>
            <w:ins w:id="980" w:author="陈涛" w:date="2015-11-24T20:26:00Z">
              <w:r>
                <w:t>delyLat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981" w:author="陈涛" w:date="2015-11-24T20:26:00Z"/>
              </w:rPr>
            </w:pPr>
            <w:ins w:id="982" w:author="陈涛" w:date="2015-11-24T20:26:00Z">
              <w:r>
                <w:rPr>
                  <w:rFonts w:hint="eastAsia"/>
                </w:rPr>
                <w:t>取货的纬度</w:t>
              </w:r>
            </w:ins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receiveName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收货人姓名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receiveMobile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收货人手机号码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receiveRegion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收货的地区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receiveCountry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收货的乡村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receiveAddress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收货的地址</w:t>
            </w:r>
          </w:p>
        </w:tc>
      </w:tr>
      <w:tr w:rsidR="00523BD4">
        <w:trPr>
          <w:ins w:id="983" w:author="陈涛" w:date="2015-11-24T20:27:00Z"/>
        </w:trPr>
        <w:tc>
          <w:tcPr>
            <w:tcW w:w="1515" w:type="dxa"/>
          </w:tcPr>
          <w:p w:rsidR="00523BD4" w:rsidRDefault="002972CB">
            <w:pPr>
              <w:rPr>
                <w:ins w:id="984" w:author="陈涛" w:date="2015-11-24T20:27:00Z"/>
              </w:rPr>
            </w:pPr>
            <w:ins w:id="985" w:author="陈涛" w:date="2015-11-24T20:27:00Z">
              <w:r>
                <w:t>receiveLon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986" w:author="陈涛" w:date="2015-11-24T20:27:00Z"/>
              </w:rPr>
            </w:pPr>
            <w:ins w:id="987" w:author="陈涛" w:date="2015-11-24T20:27:00Z">
              <w:r>
                <w:rPr>
                  <w:rFonts w:hint="eastAsia"/>
                </w:rPr>
                <w:t>收货的经度</w:t>
              </w:r>
            </w:ins>
          </w:p>
        </w:tc>
      </w:tr>
      <w:tr w:rsidR="00523BD4">
        <w:trPr>
          <w:ins w:id="988" w:author="陈涛" w:date="2015-11-24T20:27:00Z"/>
        </w:trPr>
        <w:tc>
          <w:tcPr>
            <w:tcW w:w="1515" w:type="dxa"/>
          </w:tcPr>
          <w:p w:rsidR="00523BD4" w:rsidRDefault="002972CB">
            <w:pPr>
              <w:rPr>
                <w:ins w:id="989" w:author="陈涛" w:date="2015-11-24T20:27:00Z"/>
              </w:rPr>
            </w:pPr>
            <w:ins w:id="990" w:author="陈涛" w:date="2015-11-24T20:27:00Z">
              <w:r>
                <w:t>receiveLat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991" w:author="陈涛" w:date="2015-11-24T20:27:00Z"/>
              </w:rPr>
            </w:pPr>
            <w:ins w:id="992" w:author="陈涛" w:date="2015-11-24T20:27:00Z">
              <w:r>
                <w:rPr>
                  <w:rFonts w:hint="eastAsia"/>
                </w:rPr>
                <w:t>收货的纬度</w:t>
              </w:r>
            </w:ins>
          </w:p>
        </w:tc>
      </w:tr>
      <w:tr w:rsidR="00523BD4">
        <w:tc>
          <w:tcPr>
            <w:tcW w:w="1515" w:type="dxa"/>
          </w:tcPr>
          <w:p w:rsidR="00523BD4" w:rsidRDefault="002972CB"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商品的信息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版本号，</w:t>
            </w:r>
            <w:r>
              <w:t>接单</w:t>
            </w:r>
            <w:r>
              <w:rPr>
                <w:rFonts w:hint="eastAsia"/>
              </w:rPr>
              <w:t>的时候需要这个参数</w:t>
            </w:r>
          </w:p>
        </w:tc>
      </w:tr>
      <w:tr w:rsidR="00523BD4">
        <w:trPr>
          <w:ins w:id="993" w:author="陈涛" w:date="2015-12-01T14:37:00Z"/>
        </w:trPr>
        <w:tc>
          <w:tcPr>
            <w:tcW w:w="1515" w:type="dxa"/>
          </w:tcPr>
          <w:p w:rsidR="00523BD4" w:rsidRDefault="002972CB">
            <w:pPr>
              <w:rPr>
                <w:ins w:id="994" w:author="陈涛" w:date="2015-12-01T14:37:00Z"/>
              </w:rPr>
            </w:pPr>
            <w:ins w:id="995" w:author="陈涛" w:date="2015-12-01T14:37:00Z">
              <w:r>
                <w:rPr>
                  <w:u w:val="single"/>
                </w:rPr>
                <w:t>volume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996" w:author="陈涛" w:date="2015-12-01T14:37:00Z"/>
              </w:rPr>
            </w:pPr>
            <w:ins w:id="997" w:author="陈涛" w:date="2015-12-01T14:37:00Z">
              <w:r>
                <w:rPr>
                  <w:rFonts w:hint="eastAsia"/>
                </w:rPr>
                <w:t>货物的体积，</w:t>
              </w:r>
              <w:r>
                <w:t>小</w:t>
              </w:r>
              <w:r>
                <w:rPr>
                  <w:rFonts w:hint="eastAsia"/>
                </w:rPr>
                <w:t>，</w:t>
              </w:r>
              <w:r>
                <w:t>中</w:t>
              </w:r>
              <w:r>
                <w:rPr>
                  <w:rFonts w:hint="eastAsia"/>
                </w:rPr>
                <w:t>，</w:t>
              </w:r>
              <w:r>
                <w:t>大</w:t>
              </w:r>
            </w:ins>
          </w:p>
        </w:tc>
      </w:tr>
      <w:tr w:rsidR="00523BD4">
        <w:trPr>
          <w:ins w:id="998" w:author="陈涛" w:date="2015-12-01T14:37:00Z"/>
        </w:trPr>
        <w:tc>
          <w:tcPr>
            <w:tcW w:w="1515" w:type="dxa"/>
          </w:tcPr>
          <w:p w:rsidR="00523BD4" w:rsidRDefault="002972CB">
            <w:pPr>
              <w:rPr>
                <w:ins w:id="999" w:author="陈涛" w:date="2015-12-01T14:37:00Z"/>
                <w:u w:val="single"/>
              </w:rPr>
            </w:pPr>
            <w:ins w:id="1000" w:author="陈涛" w:date="2015-12-01T14:37:00Z">
              <w:r>
                <w:rPr>
                  <w:u w:val="single"/>
                </w:rPr>
                <w:t>type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001" w:author="陈涛" w:date="2015-12-01T14:37:00Z"/>
              </w:rPr>
            </w:pPr>
            <w:ins w:id="1002" w:author="陈涛" w:date="2015-12-01T14:37:00Z">
              <w:r>
                <w:rPr>
                  <w:rFonts w:hint="eastAsia"/>
                </w:rPr>
                <w:t>订单的类型，</w:t>
              </w:r>
              <w:r>
                <w:t>0</w:t>
              </w:r>
              <w:r>
                <w:t>代办点快递，</w:t>
              </w:r>
              <w:r>
                <w:t>1</w:t>
              </w:r>
              <w:r>
                <w:t>个人快递</w:t>
              </w:r>
            </w:ins>
          </w:p>
        </w:tc>
      </w:tr>
    </w:tbl>
    <w:p w:rsidR="00523BD4" w:rsidRDefault="00523BD4"/>
    <w:p w:rsidR="00523BD4" w:rsidRDefault="002972CB">
      <w:r>
        <w:t>I</w:t>
      </w:r>
      <w:r>
        <w:rPr>
          <w:rFonts w:hint="eastAsia"/>
        </w:rPr>
        <w:t>nfo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867"/>
        <w:gridCol w:w="6655"/>
      </w:tblGrid>
      <w:tr w:rsidR="00523BD4">
        <w:tc>
          <w:tcPr>
            <w:tcW w:w="1867" w:type="dxa"/>
          </w:tcPr>
          <w:p w:rsidR="00523BD4" w:rsidRDefault="002972CB">
            <w:r>
              <w:t>height</w:t>
            </w:r>
          </w:p>
        </w:tc>
        <w:tc>
          <w:tcPr>
            <w:tcW w:w="6655" w:type="dxa"/>
          </w:tcPr>
          <w:p w:rsidR="00523BD4" w:rsidRDefault="002972CB">
            <w:r>
              <w:rPr>
                <w:rFonts w:hint="eastAsia"/>
              </w:rPr>
              <w:t>商品的高度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ong</w:t>
            </w:r>
            <w:r>
              <w:t>_</w:t>
            </w:r>
          </w:p>
        </w:tc>
        <w:tc>
          <w:tcPr>
            <w:tcW w:w="6655" w:type="dxa"/>
          </w:tcPr>
          <w:p w:rsidR="00523BD4" w:rsidRDefault="002972CB">
            <w:r>
              <w:rPr>
                <w:rFonts w:hint="eastAsia"/>
              </w:rPr>
              <w:t>商品的长度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rPr>
                <w:rFonts w:hint="eastAsia"/>
              </w:rPr>
              <w:t>width</w:t>
            </w:r>
          </w:p>
        </w:tc>
        <w:tc>
          <w:tcPr>
            <w:tcW w:w="6655" w:type="dxa"/>
          </w:tcPr>
          <w:p w:rsidR="00523BD4" w:rsidRDefault="002972CB">
            <w:r>
              <w:rPr>
                <w:rFonts w:hint="eastAsia"/>
              </w:rPr>
              <w:t>商品的宽度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rPr>
                <w:rFonts w:hint="eastAsia"/>
              </w:rPr>
              <w:t>name</w:t>
            </w:r>
          </w:p>
        </w:tc>
        <w:tc>
          <w:tcPr>
            <w:tcW w:w="6655" w:type="dxa"/>
          </w:tcPr>
          <w:p w:rsidR="00523BD4" w:rsidRDefault="002972CB">
            <w:r>
              <w:rPr>
                <w:rFonts w:hint="eastAsia"/>
              </w:rPr>
              <w:t>商品的名称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rPr>
                <w:rFonts w:hint="eastAsia"/>
              </w:rPr>
              <w:t>property</w:t>
            </w:r>
          </w:p>
        </w:tc>
        <w:tc>
          <w:tcPr>
            <w:tcW w:w="6655" w:type="dxa"/>
          </w:tcPr>
          <w:p w:rsidR="00523BD4" w:rsidRDefault="002972CB">
            <w:r>
              <w:rPr>
                <w:rFonts w:hint="eastAsia"/>
              </w:rPr>
              <w:t>商品的属性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worth</w:t>
            </w:r>
          </w:p>
        </w:tc>
        <w:tc>
          <w:tcPr>
            <w:tcW w:w="6655" w:type="dxa"/>
          </w:tcPr>
          <w:p w:rsidR="00523BD4" w:rsidRDefault="002972CB">
            <w:r>
              <w:rPr>
                <w:rFonts w:hint="eastAsia"/>
              </w:rPr>
              <w:t>商品的价值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rPr>
                <w:rFonts w:hint="eastAsia"/>
              </w:rPr>
              <w:t>weight</w:t>
            </w:r>
          </w:p>
        </w:tc>
        <w:tc>
          <w:tcPr>
            <w:tcW w:w="6655" w:type="dxa"/>
          </w:tcPr>
          <w:p w:rsidR="00523BD4" w:rsidRDefault="002972CB">
            <w:r>
              <w:rPr>
                <w:rFonts w:hint="eastAsia"/>
              </w:rPr>
              <w:t>商品的重量</w:t>
            </w:r>
          </w:p>
        </w:tc>
      </w:tr>
      <w:tr w:rsidR="00523BD4">
        <w:trPr>
          <w:ins w:id="1003" w:author="黄胜" w:date="2016-02-01T12:00:00Z"/>
        </w:trPr>
        <w:tc>
          <w:tcPr>
            <w:tcW w:w="1867" w:type="dxa"/>
          </w:tcPr>
          <w:p w:rsidR="00523BD4" w:rsidRDefault="002972CB">
            <w:pPr>
              <w:rPr>
                <w:ins w:id="1004" w:author="黄胜" w:date="2016-02-01T12:00:00Z"/>
              </w:rPr>
            </w:pPr>
            <w:ins w:id="1005" w:author="黄胜" w:date="2016-02-01T12:00:00Z">
              <w:r>
                <w:t>pointContactName</w:t>
              </w:r>
            </w:ins>
          </w:p>
        </w:tc>
        <w:tc>
          <w:tcPr>
            <w:tcW w:w="6655" w:type="dxa"/>
          </w:tcPr>
          <w:p w:rsidR="00523BD4" w:rsidRDefault="002972CB">
            <w:pPr>
              <w:rPr>
                <w:ins w:id="1006" w:author="黄胜" w:date="2016-02-01T12:00:00Z"/>
              </w:rPr>
            </w:pPr>
            <w:ins w:id="1007" w:author="黄胜" w:date="2016-02-01T12:00:00Z">
              <w:r>
                <w:rPr>
                  <w:rFonts w:hint="eastAsia"/>
                </w:rPr>
                <w:t>代办点</w:t>
              </w:r>
              <w:r>
                <w:t>联系人</w:t>
              </w:r>
              <w:r>
                <w:t>/</w:t>
              </w:r>
              <w:r>
                <w:rPr>
                  <w:rFonts w:hint="eastAsia"/>
                </w:rPr>
                <w:t>或者</w:t>
              </w:r>
              <w:r>
                <w:t>下单人联系人名称</w:t>
              </w:r>
            </w:ins>
          </w:p>
        </w:tc>
      </w:tr>
      <w:tr w:rsidR="00523BD4">
        <w:trPr>
          <w:ins w:id="1008" w:author="黄胜" w:date="2016-02-01T12:00:00Z"/>
        </w:trPr>
        <w:tc>
          <w:tcPr>
            <w:tcW w:w="1867" w:type="dxa"/>
          </w:tcPr>
          <w:p w:rsidR="00523BD4" w:rsidRDefault="002972CB">
            <w:pPr>
              <w:rPr>
                <w:ins w:id="1009" w:author="黄胜" w:date="2016-02-01T12:00:00Z"/>
              </w:rPr>
            </w:pPr>
            <w:ins w:id="1010" w:author="黄胜" w:date="2016-02-01T12:00:00Z">
              <w:r>
                <w:t>pointContactPhone</w:t>
              </w:r>
            </w:ins>
          </w:p>
        </w:tc>
        <w:tc>
          <w:tcPr>
            <w:tcW w:w="6655" w:type="dxa"/>
          </w:tcPr>
          <w:p w:rsidR="00523BD4" w:rsidRDefault="002972CB">
            <w:pPr>
              <w:rPr>
                <w:ins w:id="1011" w:author="黄胜" w:date="2016-02-01T12:00:00Z"/>
              </w:rPr>
            </w:pPr>
            <w:ins w:id="1012" w:author="黄胜" w:date="2016-02-01T12:00:00Z">
              <w:r>
                <w:rPr>
                  <w:rFonts w:hint="eastAsia"/>
                </w:rPr>
                <w:t>代办点</w:t>
              </w:r>
              <w:r>
                <w:t>联系人</w:t>
              </w:r>
              <w:r>
                <w:t>/</w:t>
              </w:r>
              <w:r>
                <w:rPr>
                  <w:rFonts w:hint="eastAsia"/>
                </w:rPr>
                <w:t>或者</w:t>
              </w:r>
              <w:r>
                <w:t>下单人联系人</w:t>
              </w:r>
              <w:r>
                <w:rPr>
                  <w:rFonts w:hint="eastAsia"/>
                </w:rPr>
                <w:t>手机</w:t>
              </w:r>
            </w:ins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确认取货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order</w:t>
            </w:r>
            <w:r>
              <w:rPr>
                <w:rFonts w:hint="eastAsia"/>
              </w:rPr>
              <w:t>/</w:t>
            </w:r>
            <w:r>
              <w:t>delivery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"dvlpId": "app_developer",</w:t>
            </w:r>
          </w:p>
          <w:p w:rsidR="00523BD4" w:rsidRDefault="002972CB">
            <w:r>
              <w:t xml:space="preserve">        "token": "7e203b8b32c296b4e9b2650bbdf0b838",</w:t>
            </w:r>
          </w:p>
          <w:p w:rsidR="00523BD4" w:rsidRDefault="002972CB">
            <w:r>
              <w:t xml:space="preserve">        "loginId": "13512768679"</w:t>
            </w:r>
          </w:p>
          <w:p w:rsidR="00523BD4" w:rsidRDefault="002972CB">
            <w:r>
              <w:t xml:space="preserve">    },</w:t>
            </w:r>
          </w:p>
          <w:p w:rsidR="00523BD4" w:rsidRDefault="002972CB">
            <w:r>
              <w:t xml:space="preserve">    "params": {</w:t>
            </w:r>
          </w:p>
          <w:p w:rsidR="00523BD4" w:rsidRDefault="002972CB">
            <w:r>
              <w:t xml:space="preserve">        "orderUuid": "fd5b6dbf-70e8-11e5-a20a-00ffc0a55544",</w:t>
            </w:r>
          </w:p>
          <w:p w:rsidR="00523BD4" w:rsidRDefault="002972CB">
            <w:r>
              <w:t xml:space="preserve">        "hours":1.3</w:t>
            </w:r>
          </w:p>
          <w:p w:rsidR="00523BD4" w:rsidRDefault="002972CB">
            <w:r>
              <w:t xml:space="preserve">    }</w:t>
            </w:r>
          </w:p>
          <w:p w:rsidR="00523BD4" w:rsidRDefault="002972CB"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"status": 0,</w:t>
            </w:r>
          </w:p>
          <w:p w:rsidR="00523BD4" w:rsidRDefault="002972CB">
            <w:r>
              <w:rPr>
                <w:rFonts w:hint="eastAsia"/>
              </w:rPr>
              <w:t xml:space="preserve">        "msg": "</w:t>
            </w:r>
            <w:r>
              <w:t>确认取货成功</w:t>
            </w:r>
            <w:r>
              <w:rPr>
                <w:rFonts w:hint="eastAsia"/>
              </w:rPr>
              <w:t>"</w:t>
            </w:r>
          </w:p>
          <w:p w:rsidR="00523BD4" w:rsidRDefault="002972CB">
            <w:r>
              <w:t xml:space="preserve">    },</w:t>
            </w:r>
          </w:p>
          <w:p w:rsidR="00523BD4" w:rsidRDefault="002972CB">
            <w:r>
              <w:t xml:space="preserve">    "data": {</w:t>
            </w:r>
          </w:p>
          <w:p w:rsidR="00523BD4" w:rsidRDefault="002972CB">
            <w:r>
              <w:t xml:space="preserve">        "orderUuid": "fd5b6dbf-70e8-11e5-a20a-00ffc0a55544",</w:t>
            </w:r>
          </w:p>
          <w:p w:rsidR="00523BD4" w:rsidRDefault="002972CB">
            <w:pPr>
              <w:ind w:firstLineChars="400" w:firstLine="840"/>
            </w:pPr>
            <w:r>
              <w:t>"orderId": XXXXXXXXXXXX,</w:t>
            </w:r>
          </w:p>
          <w:p w:rsidR="00523BD4" w:rsidRDefault="002972CB">
            <w:r>
              <w:t xml:space="preserve">        "originalOrderId": XXXXXXXXXXXX,</w:t>
            </w:r>
          </w:p>
          <w:p w:rsidR="00523BD4" w:rsidRDefault="002972CB">
            <w:r>
              <w:t xml:space="preserve">        "date": "2015-10-12",</w:t>
            </w:r>
          </w:p>
          <w:p w:rsidR="00523BD4" w:rsidRDefault="002972CB">
            <w:r>
              <w:rPr>
                <w:rFonts w:hint="eastAsia"/>
              </w:rPr>
              <w:t xml:space="preserve">        "metho</w:t>
            </w:r>
            <w:r>
              <w:rPr>
                <w:rFonts w:hint="eastAsia"/>
              </w:rPr>
              <w:t>d": "</w:t>
            </w:r>
            <w:r>
              <w:rPr>
                <w:rFonts w:hint="eastAsia"/>
              </w:rPr>
              <w:t>在线支付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"time": "21:56",</w:t>
            </w:r>
          </w:p>
          <w:p w:rsidR="00523BD4" w:rsidRDefault="002972CB">
            <w:r>
              <w:t xml:space="preserve">        "price": 25,</w:t>
            </w:r>
          </w:p>
          <w:p w:rsidR="00523BD4" w:rsidRDefault="002972CB">
            <w:r>
              <w:t xml:space="preserve">        "delyDistance": 1.2,</w:t>
            </w:r>
          </w:p>
          <w:p w:rsidR="00523BD4" w:rsidRDefault="002972CB">
            <w:r>
              <w:t xml:space="preserve">        "distDistance": 2.1,</w:t>
            </w:r>
          </w:p>
          <w:p w:rsidR="00523BD4" w:rsidRDefault="002972CB">
            <w:r>
              <w:t xml:space="preserve">        "delyRegion": null,</w:t>
            </w:r>
          </w:p>
          <w:p w:rsidR="00523BD4" w:rsidRDefault="002972CB">
            <w:pPr>
              <w:rPr>
                <w:ins w:id="1013" w:author="陈涛" w:date="2015-11-24T20:29:00Z"/>
              </w:rPr>
            </w:pPr>
            <w:r>
              <w:rPr>
                <w:rFonts w:hint="eastAsia"/>
              </w:rPr>
              <w:t xml:space="preserve">        "delyAddress": "</w:t>
            </w:r>
            <w:r>
              <w:rPr>
                <w:rFonts w:hint="eastAsia"/>
              </w:rPr>
              <w:t>长沙市开福区芙蓉中路建鸿达现代城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",</w:t>
            </w:r>
          </w:p>
          <w:p w:rsidR="00523BD4" w:rsidRDefault="002972CB">
            <w:pPr>
              <w:ind w:firstLineChars="400" w:firstLine="840"/>
              <w:rPr>
                <w:ins w:id="1014" w:author="陈涛" w:date="2015-11-24T20:29:00Z"/>
              </w:rPr>
            </w:pPr>
            <w:ins w:id="1015" w:author="陈涛" w:date="2015-11-24T20:29:00Z">
              <w:r>
                <w:t>"delyLon":111.004500,</w:t>
              </w:r>
            </w:ins>
          </w:p>
          <w:p w:rsidR="00523BD4" w:rsidRDefault="002972CB" w:rsidP="00523BD4">
            <w:pPr>
              <w:ind w:firstLineChars="400" w:firstLine="840"/>
              <w:pPrChange w:id="1016" w:author="陈涛" w:date="2015-11-24T20:29:00Z">
                <w:pPr/>
              </w:pPrChange>
            </w:pPr>
            <w:ins w:id="1017" w:author="陈涛" w:date="2015-11-24T20:29:00Z">
              <w:r>
                <w:t>"delyLat":27.118117,</w:t>
              </w:r>
            </w:ins>
          </w:p>
          <w:p w:rsidR="00523BD4" w:rsidRDefault="002972CB">
            <w:pPr>
              <w:ind w:firstLineChars="400" w:firstLine="840"/>
            </w:pPr>
            <w:r>
              <w:rPr>
                <w:rFonts w:hint="eastAsia"/>
              </w:rPr>
              <w:t>"receiveName": "</w:t>
            </w:r>
            <w:r>
              <w:rPr>
                <w:rFonts w:hint="eastAsia"/>
              </w:rPr>
              <w:t>崔小龙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523BD4" w:rsidRDefault="002972CB">
            <w:r>
              <w:t xml:space="preserve">        "receiveMobile": "13512768679",</w:t>
            </w:r>
          </w:p>
          <w:p w:rsidR="00523BD4" w:rsidRDefault="002972CB">
            <w:r>
              <w:rPr>
                <w:rFonts w:hint="eastAsia"/>
              </w:rPr>
              <w:t xml:space="preserve">        "receiveRegion": "</w:t>
            </w:r>
            <w:r>
              <w:rPr>
                <w:rFonts w:hint="eastAsia"/>
              </w:rPr>
              <w:t>湖南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"receiveCountry": null,</w:t>
            </w:r>
          </w:p>
          <w:p w:rsidR="00523BD4" w:rsidRDefault="002972CB">
            <w:pPr>
              <w:rPr>
                <w:ins w:id="1018" w:author="陈涛" w:date="2015-11-24T20:31:00Z"/>
              </w:rPr>
            </w:pPr>
            <w:r>
              <w:rPr>
                <w:rFonts w:hint="eastAsia"/>
              </w:rPr>
              <w:t xml:space="preserve">        "receiveAddress": "</w:t>
            </w:r>
            <w:r>
              <w:rPr>
                <w:rFonts w:hint="eastAsia"/>
              </w:rPr>
              <w:t>长沙市银河大酒店</w:t>
            </w:r>
            <w:r>
              <w:rPr>
                <w:rFonts w:hint="eastAsia"/>
              </w:rPr>
              <w:t>",</w:t>
            </w:r>
          </w:p>
          <w:p w:rsidR="00523BD4" w:rsidRDefault="002972CB">
            <w:pPr>
              <w:ind w:firstLineChars="400" w:firstLine="840"/>
              <w:rPr>
                <w:ins w:id="1019" w:author="陈涛" w:date="2015-11-24T20:31:00Z"/>
              </w:rPr>
            </w:pPr>
            <w:ins w:id="1020" w:author="陈涛" w:date="2015-11-24T20:31:00Z">
              <w:r>
                <w:rPr>
                  <w:rFonts w:hint="eastAsia"/>
                </w:rPr>
                <w:t>"</w:t>
              </w:r>
              <w:r>
                <w:t>receiveLon":111.004500,</w:t>
              </w:r>
            </w:ins>
          </w:p>
          <w:p w:rsidR="00523BD4" w:rsidRDefault="002972CB" w:rsidP="00523BD4">
            <w:pPr>
              <w:ind w:firstLineChars="400" w:firstLine="840"/>
              <w:pPrChange w:id="1021" w:author="陈涛" w:date="2015-11-24T20:31:00Z">
                <w:pPr/>
              </w:pPrChange>
            </w:pPr>
            <w:ins w:id="1022" w:author="陈涛" w:date="2015-11-24T20:31:00Z">
              <w:r>
                <w:t>"receiveLat":27.118117,</w:t>
              </w:r>
            </w:ins>
          </w:p>
          <w:p w:rsidR="00523BD4" w:rsidRDefault="002972CB">
            <w:pPr>
              <w:rPr>
                <w:ins w:id="1023" w:author="陈涛" w:date="2015-12-01T14:39:00Z"/>
              </w:rPr>
            </w:pPr>
            <w:r>
              <w:t xml:space="preserve">        "version": 0,</w:t>
            </w:r>
          </w:p>
          <w:p w:rsidR="00523BD4" w:rsidRDefault="002972CB">
            <w:pPr>
              <w:ind w:firstLineChars="400" w:firstLine="840"/>
              <w:rPr>
                <w:ins w:id="1024" w:author="陈涛" w:date="2015-12-01T14:39:00Z"/>
              </w:rPr>
            </w:pPr>
            <w:ins w:id="1025" w:author="陈涛" w:date="2015-12-01T14:39:00Z">
              <w:r>
                <w:t>"volume": "</w:t>
              </w:r>
              <w:r>
                <w:t>小</w:t>
              </w:r>
              <w:r>
                <w:t>",</w:t>
              </w:r>
            </w:ins>
          </w:p>
          <w:p w:rsidR="00523BD4" w:rsidRDefault="002972CB" w:rsidP="00523BD4">
            <w:pPr>
              <w:ind w:firstLineChars="400" w:firstLine="840"/>
              <w:pPrChange w:id="1026" w:author="陈涛" w:date="2015-12-01T14:39:00Z">
                <w:pPr/>
              </w:pPrChange>
            </w:pPr>
            <w:ins w:id="1027" w:author="陈涛" w:date="2015-12-01T14:39:00Z">
              <w:r>
                <w:t>"type": 0,</w:t>
              </w:r>
            </w:ins>
          </w:p>
          <w:p w:rsidR="00523BD4" w:rsidRDefault="002972CB">
            <w:r>
              <w:lastRenderedPageBreak/>
              <w:t xml:space="preserve">        "info": {</w:t>
            </w:r>
          </w:p>
          <w:p w:rsidR="00523BD4" w:rsidRDefault="002972CB">
            <w:r>
              <w:t xml:space="preserve">            "height": 8,</w:t>
            </w:r>
          </w:p>
          <w:p w:rsidR="00523BD4" w:rsidRDefault="002972CB">
            <w:r>
              <w:t xml:space="preserve">            "long_": 20,</w:t>
            </w:r>
          </w:p>
          <w:p w:rsidR="00523BD4" w:rsidRDefault="002972CB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马克杯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rPr>
                <w:rFonts w:hint="eastAsia"/>
              </w:rPr>
              <w:t xml:space="preserve">            "property": "</w:t>
            </w:r>
            <w:r>
              <w:rPr>
                <w:rFonts w:hint="eastAsia"/>
              </w:rPr>
              <w:t>易碎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    "width": 10,</w:t>
            </w:r>
          </w:p>
          <w:p w:rsidR="00523BD4" w:rsidRDefault="002972CB">
            <w:r>
              <w:t xml:space="preserve">            "worth": null,</w:t>
            </w:r>
          </w:p>
          <w:p w:rsidR="00523BD4" w:rsidRDefault="002972CB">
            <w:r>
              <w:t xml:space="preserve">            "weight": 0</w:t>
            </w:r>
          </w:p>
          <w:p w:rsidR="00523BD4" w:rsidRDefault="002972CB">
            <w:r>
              <w:t xml:space="preserve">        }</w:t>
            </w:r>
            <w:ins w:id="1028" w:author="黄胜" w:date="2016-02-01T12:01:00Z">
              <w:r>
                <w:rPr>
                  <w:rFonts w:hint="eastAsia"/>
                </w:rPr>
                <w:t>，</w:t>
              </w:r>
            </w:ins>
          </w:p>
          <w:p w:rsidR="00523BD4" w:rsidRDefault="002972CB">
            <w:pPr>
              <w:ind w:firstLine="420"/>
              <w:rPr>
                <w:ins w:id="1029" w:author="黄胜" w:date="2016-02-01T12:01:00Z"/>
              </w:rPr>
            </w:pPr>
            <w:del w:id="1030" w:author="黄胜" w:date="2016-02-01T12:01:00Z">
              <w:r>
                <w:delText xml:space="preserve">       </w:delText>
              </w:r>
            </w:del>
            <w:r>
              <w:t xml:space="preserve"> </w:t>
            </w:r>
            <w:ins w:id="1031" w:author="黄胜" w:date="2016-02-01T12:01:00Z">
              <w:r>
                <w:t>“pointContactName”:”</w:t>
              </w:r>
              <w:r>
                <w:rPr>
                  <w:rFonts w:hint="eastAsia"/>
                </w:rPr>
                <w:t>李四</w:t>
              </w:r>
              <w:r>
                <w:t>”,</w:t>
              </w:r>
            </w:ins>
          </w:p>
          <w:p w:rsidR="00523BD4" w:rsidRDefault="002972CB">
            <w:pPr>
              <w:ind w:firstLine="420"/>
              <w:rPr>
                <w:ins w:id="1032" w:author="黄胜" w:date="2016-02-01T12:01:00Z"/>
              </w:rPr>
            </w:pPr>
            <w:ins w:id="1033" w:author="黄胜" w:date="2016-02-01T12:01:00Z">
              <w:r>
                <w:t>“pointContactPhone”</w:t>
              </w:r>
              <w:r>
                <w:rPr>
                  <w:rFonts w:hint="eastAsia"/>
                </w:rPr>
                <w:t>:</w:t>
              </w:r>
              <w:r>
                <w:t>”18680337</w:t>
              </w:r>
              <w:r>
                <w:t>98*”</w:t>
              </w:r>
            </w:ins>
          </w:p>
          <w:p w:rsidR="00523BD4" w:rsidRDefault="00523BD4"/>
          <w:p w:rsidR="00523BD4" w:rsidRDefault="002972CB">
            <w:r>
              <w:t xml:space="preserve">    }</w:t>
            </w:r>
          </w:p>
          <w:p w:rsidR="00523BD4" w:rsidRDefault="002972CB">
            <w:r>
              <w:t>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2"/>
        <w:gridCol w:w="43"/>
        <w:gridCol w:w="6662"/>
      </w:tblGrid>
      <w:tr w:rsidR="00523BD4">
        <w:tc>
          <w:tcPr>
            <w:tcW w:w="1555" w:type="dxa"/>
            <w:gridSpan w:val="2"/>
          </w:tcPr>
          <w:p w:rsidR="00523BD4" w:rsidRDefault="002972CB">
            <w:r>
              <w:t>dvlpId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</w:tr>
      <w:tr w:rsidR="00523BD4">
        <w:tc>
          <w:tcPr>
            <w:tcW w:w="1555" w:type="dxa"/>
            <w:gridSpan w:val="2"/>
          </w:tcPr>
          <w:p w:rsidR="00523BD4" w:rsidRDefault="002972CB">
            <w:r>
              <w:t>token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</w:tr>
      <w:tr w:rsidR="00523BD4">
        <w:tc>
          <w:tcPr>
            <w:tcW w:w="1555" w:type="dxa"/>
            <w:gridSpan w:val="2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</w:tr>
      <w:tr w:rsidR="00523BD4">
        <w:tc>
          <w:tcPr>
            <w:tcW w:w="1555" w:type="dxa"/>
            <w:gridSpan w:val="2"/>
          </w:tcPr>
          <w:p w:rsidR="00523BD4" w:rsidRDefault="002972CB">
            <w:r>
              <w:t>orderUuid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UUID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hours</w:t>
            </w:r>
          </w:p>
        </w:tc>
        <w:tc>
          <w:tcPr>
            <w:tcW w:w="6705" w:type="dxa"/>
            <w:gridSpan w:val="2"/>
          </w:tcPr>
          <w:p w:rsidR="00523BD4" w:rsidRDefault="002972CB">
            <w:r>
              <w:rPr>
                <w:rFonts w:hint="eastAsia"/>
              </w:rPr>
              <w:t>订单大概多久送到，</w:t>
            </w:r>
            <w:r>
              <w:t>单位</w:t>
            </w:r>
            <w:r>
              <w:rPr>
                <w:rFonts w:hint="eastAsia"/>
              </w:rPr>
              <w:t>小时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响应参数说明</w:t>
      </w:r>
    </w:p>
    <w:p w:rsidR="00523BD4" w:rsidRDefault="00523BD4"/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867"/>
        <w:gridCol w:w="6350"/>
      </w:tblGrid>
      <w:tr w:rsidR="00523BD4">
        <w:tc>
          <w:tcPr>
            <w:tcW w:w="1867" w:type="dxa"/>
          </w:tcPr>
          <w:p w:rsidR="00523BD4" w:rsidRDefault="002972CB">
            <w:r>
              <w:t>orderUuid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订单的</w:t>
            </w:r>
            <w:r>
              <w:rPr>
                <w:rFonts w:hint="eastAsia"/>
              </w:rPr>
              <w:t>uuid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o</w:t>
            </w:r>
            <w:r>
              <w:rPr>
                <w:rFonts w:hint="eastAsia"/>
              </w:rPr>
              <w:t>rderId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订单号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originalOrderId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原始（第三方）的订单号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date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订单的日期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time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订单的时间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rPr>
                <w:rFonts w:hint="eastAsia"/>
              </w:rPr>
              <w:t>method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订单支付方式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订单派送的价格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rPr>
                <w:rFonts w:hint="eastAsia"/>
              </w:rPr>
              <w:t>delyDistance</w:t>
            </w:r>
          </w:p>
        </w:tc>
        <w:tc>
          <w:tcPr>
            <w:tcW w:w="6350" w:type="dxa"/>
          </w:tcPr>
          <w:p w:rsidR="00523BD4" w:rsidRDefault="002972CB">
            <w:r>
              <w:t>取货</w:t>
            </w:r>
            <w:r>
              <w:rPr>
                <w:rFonts w:hint="eastAsia"/>
              </w:rPr>
              <w:t>的</w:t>
            </w:r>
            <w:r>
              <w:t>距离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rPr>
                <w:rFonts w:hint="eastAsia"/>
              </w:rPr>
              <w:t>distDistance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送货的距离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delyRegion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获取所在地区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dely</w:t>
            </w:r>
            <w:r>
              <w:rPr>
                <w:rFonts w:hint="eastAsia"/>
              </w:rPr>
              <w:t>Address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取货的地址</w:t>
            </w:r>
          </w:p>
        </w:tc>
      </w:tr>
      <w:tr w:rsidR="00523BD4">
        <w:trPr>
          <w:ins w:id="1034" w:author="陈涛" w:date="2015-11-24T20:26:00Z"/>
        </w:trPr>
        <w:tc>
          <w:tcPr>
            <w:tcW w:w="1867" w:type="dxa"/>
          </w:tcPr>
          <w:p w:rsidR="00523BD4" w:rsidRDefault="002972CB">
            <w:pPr>
              <w:rPr>
                <w:ins w:id="1035" w:author="陈涛" w:date="2015-11-24T20:26:00Z"/>
              </w:rPr>
            </w:pPr>
            <w:ins w:id="1036" w:author="陈涛" w:date="2015-11-24T20:26:00Z">
              <w:r>
                <w:t>delyLon</w:t>
              </w:r>
            </w:ins>
          </w:p>
        </w:tc>
        <w:tc>
          <w:tcPr>
            <w:tcW w:w="6350" w:type="dxa"/>
          </w:tcPr>
          <w:p w:rsidR="00523BD4" w:rsidRDefault="002972CB">
            <w:pPr>
              <w:rPr>
                <w:ins w:id="1037" w:author="陈涛" w:date="2015-11-24T20:26:00Z"/>
              </w:rPr>
            </w:pPr>
            <w:ins w:id="1038" w:author="陈涛" w:date="2015-11-24T20:26:00Z">
              <w:r>
                <w:rPr>
                  <w:rFonts w:hint="eastAsia"/>
                </w:rPr>
                <w:t>取货的经度</w:t>
              </w:r>
            </w:ins>
          </w:p>
        </w:tc>
      </w:tr>
      <w:tr w:rsidR="00523BD4">
        <w:trPr>
          <w:ins w:id="1039" w:author="陈涛" w:date="2015-11-24T20:26:00Z"/>
        </w:trPr>
        <w:tc>
          <w:tcPr>
            <w:tcW w:w="1867" w:type="dxa"/>
          </w:tcPr>
          <w:p w:rsidR="00523BD4" w:rsidRDefault="002972CB">
            <w:pPr>
              <w:rPr>
                <w:ins w:id="1040" w:author="陈涛" w:date="2015-11-24T20:26:00Z"/>
              </w:rPr>
            </w:pPr>
            <w:ins w:id="1041" w:author="陈涛" w:date="2015-11-24T20:26:00Z">
              <w:r>
                <w:t>delyLat</w:t>
              </w:r>
            </w:ins>
          </w:p>
        </w:tc>
        <w:tc>
          <w:tcPr>
            <w:tcW w:w="6350" w:type="dxa"/>
          </w:tcPr>
          <w:p w:rsidR="00523BD4" w:rsidRDefault="002972CB">
            <w:pPr>
              <w:rPr>
                <w:ins w:id="1042" w:author="陈涛" w:date="2015-11-24T20:26:00Z"/>
              </w:rPr>
            </w:pPr>
            <w:ins w:id="1043" w:author="陈涛" w:date="2015-11-24T20:26:00Z">
              <w:r>
                <w:rPr>
                  <w:rFonts w:hint="eastAsia"/>
                </w:rPr>
                <w:t>取货的纬度</w:t>
              </w:r>
            </w:ins>
          </w:p>
        </w:tc>
      </w:tr>
      <w:tr w:rsidR="00523BD4">
        <w:tc>
          <w:tcPr>
            <w:tcW w:w="1867" w:type="dxa"/>
          </w:tcPr>
          <w:p w:rsidR="00523BD4" w:rsidRDefault="002972CB">
            <w:r>
              <w:rPr>
                <w:rFonts w:hint="eastAsia"/>
              </w:rPr>
              <w:t>receiveName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收货人姓名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receiveMobile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收货人手机号码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receiveRegion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收货的地区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receiveCountry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收货的乡村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rPr>
                <w:rFonts w:hint="eastAsia"/>
              </w:rPr>
              <w:t>receiveAddress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收货的地址</w:t>
            </w:r>
          </w:p>
        </w:tc>
      </w:tr>
      <w:tr w:rsidR="00523BD4">
        <w:trPr>
          <w:ins w:id="1044" w:author="陈涛" w:date="2015-11-24T20:28:00Z"/>
        </w:trPr>
        <w:tc>
          <w:tcPr>
            <w:tcW w:w="1867" w:type="dxa"/>
          </w:tcPr>
          <w:p w:rsidR="00523BD4" w:rsidRDefault="002972CB">
            <w:pPr>
              <w:rPr>
                <w:ins w:id="1045" w:author="陈涛" w:date="2015-11-24T20:28:00Z"/>
              </w:rPr>
            </w:pPr>
            <w:ins w:id="1046" w:author="陈涛" w:date="2015-11-24T20:28:00Z">
              <w:r>
                <w:t>receiveLon</w:t>
              </w:r>
            </w:ins>
          </w:p>
        </w:tc>
        <w:tc>
          <w:tcPr>
            <w:tcW w:w="6350" w:type="dxa"/>
          </w:tcPr>
          <w:p w:rsidR="00523BD4" w:rsidRDefault="002972CB">
            <w:pPr>
              <w:rPr>
                <w:ins w:id="1047" w:author="陈涛" w:date="2015-11-24T20:28:00Z"/>
              </w:rPr>
            </w:pPr>
            <w:ins w:id="1048" w:author="陈涛" w:date="2015-11-24T20:28:00Z">
              <w:r>
                <w:rPr>
                  <w:rFonts w:hint="eastAsia"/>
                </w:rPr>
                <w:t>收货的经度</w:t>
              </w:r>
            </w:ins>
          </w:p>
        </w:tc>
      </w:tr>
      <w:tr w:rsidR="00523BD4">
        <w:trPr>
          <w:ins w:id="1049" w:author="陈涛" w:date="2015-11-24T20:28:00Z"/>
        </w:trPr>
        <w:tc>
          <w:tcPr>
            <w:tcW w:w="1867" w:type="dxa"/>
          </w:tcPr>
          <w:p w:rsidR="00523BD4" w:rsidRDefault="002972CB">
            <w:pPr>
              <w:rPr>
                <w:ins w:id="1050" w:author="陈涛" w:date="2015-11-24T20:28:00Z"/>
              </w:rPr>
            </w:pPr>
            <w:ins w:id="1051" w:author="陈涛" w:date="2015-11-24T20:28:00Z">
              <w:r>
                <w:lastRenderedPageBreak/>
                <w:t>receiveLat</w:t>
              </w:r>
            </w:ins>
          </w:p>
        </w:tc>
        <w:tc>
          <w:tcPr>
            <w:tcW w:w="6350" w:type="dxa"/>
          </w:tcPr>
          <w:p w:rsidR="00523BD4" w:rsidRDefault="002972CB">
            <w:pPr>
              <w:rPr>
                <w:ins w:id="1052" w:author="陈涛" w:date="2015-11-24T20:28:00Z"/>
              </w:rPr>
            </w:pPr>
            <w:ins w:id="1053" w:author="陈涛" w:date="2015-11-24T20:28:00Z">
              <w:r>
                <w:rPr>
                  <w:rFonts w:hint="eastAsia"/>
                </w:rPr>
                <w:t>收货的纬度</w:t>
              </w:r>
            </w:ins>
          </w:p>
        </w:tc>
      </w:tr>
      <w:tr w:rsidR="00523BD4">
        <w:tc>
          <w:tcPr>
            <w:tcW w:w="1867" w:type="dxa"/>
          </w:tcPr>
          <w:p w:rsidR="00523BD4" w:rsidRDefault="002972CB"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商品的信息</w:t>
            </w:r>
          </w:p>
        </w:tc>
      </w:tr>
      <w:tr w:rsidR="00523BD4">
        <w:tc>
          <w:tcPr>
            <w:tcW w:w="1867" w:type="dxa"/>
          </w:tcPr>
          <w:p w:rsidR="00523BD4" w:rsidRDefault="002972CB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6350" w:type="dxa"/>
          </w:tcPr>
          <w:p w:rsidR="00523BD4" w:rsidRDefault="002972CB">
            <w:r>
              <w:rPr>
                <w:rFonts w:hint="eastAsia"/>
              </w:rPr>
              <w:t>版本号，</w:t>
            </w:r>
            <w:r>
              <w:t>接单</w:t>
            </w:r>
            <w:r>
              <w:rPr>
                <w:rFonts w:hint="eastAsia"/>
              </w:rPr>
              <w:t>的时候需要这个参数</w:t>
            </w:r>
          </w:p>
        </w:tc>
      </w:tr>
      <w:tr w:rsidR="00523BD4">
        <w:trPr>
          <w:ins w:id="1054" w:author="陈涛" w:date="2015-12-01T14:37:00Z"/>
        </w:trPr>
        <w:tc>
          <w:tcPr>
            <w:tcW w:w="1867" w:type="dxa"/>
          </w:tcPr>
          <w:p w:rsidR="00523BD4" w:rsidRDefault="002972CB">
            <w:pPr>
              <w:rPr>
                <w:ins w:id="1055" w:author="陈涛" w:date="2015-12-01T14:37:00Z"/>
              </w:rPr>
            </w:pPr>
            <w:ins w:id="1056" w:author="陈涛" w:date="2015-12-01T14:37:00Z">
              <w:r>
                <w:rPr>
                  <w:u w:val="single"/>
                </w:rPr>
                <w:t>volume</w:t>
              </w:r>
            </w:ins>
          </w:p>
        </w:tc>
        <w:tc>
          <w:tcPr>
            <w:tcW w:w="6350" w:type="dxa"/>
          </w:tcPr>
          <w:p w:rsidR="00523BD4" w:rsidRDefault="002972CB">
            <w:pPr>
              <w:rPr>
                <w:ins w:id="1057" w:author="陈涛" w:date="2015-12-01T14:37:00Z"/>
              </w:rPr>
            </w:pPr>
            <w:ins w:id="1058" w:author="陈涛" w:date="2015-12-01T14:37:00Z">
              <w:r>
                <w:rPr>
                  <w:rFonts w:hint="eastAsia"/>
                </w:rPr>
                <w:t>货物的体积，</w:t>
              </w:r>
              <w:r>
                <w:t>小</w:t>
              </w:r>
              <w:r>
                <w:rPr>
                  <w:rFonts w:hint="eastAsia"/>
                </w:rPr>
                <w:t>，</w:t>
              </w:r>
              <w:r>
                <w:t>中</w:t>
              </w:r>
              <w:r>
                <w:rPr>
                  <w:rFonts w:hint="eastAsia"/>
                </w:rPr>
                <w:t>，</w:t>
              </w:r>
              <w:r>
                <w:t>大</w:t>
              </w:r>
            </w:ins>
          </w:p>
        </w:tc>
      </w:tr>
      <w:tr w:rsidR="00523BD4">
        <w:trPr>
          <w:ins w:id="1059" w:author="陈涛" w:date="2015-12-01T14:37:00Z"/>
        </w:trPr>
        <w:tc>
          <w:tcPr>
            <w:tcW w:w="1867" w:type="dxa"/>
          </w:tcPr>
          <w:p w:rsidR="00523BD4" w:rsidRDefault="002972CB">
            <w:pPr>
              <w:rPr>
                <w:ins w:id="1060" w:author="陈涛" w:date="2015-12-01T14:37:00Z"/>
                <w:u w:val="single"/>
              </w:rPr>
            </w:pPr>
            <w:ins w:id="1061" w:author="陈涛" w:date="2015-12-01T14:37:00Z">
              <w:r>
                <w:rPr>
                  <w:u w:val="single"/>
                </w:rPr>
                <w:t>type</w:t>
              </w:r>
            </w:ins>
          </w:p>
        </w:tc>
        <w:tc>
          <w:tcPr>
            <w:tcW w:w="6350" w:type="dxa"/>
          </w:tcPr>
          <w:p w:rsidR="00523BD4" w:rsidRDefault="002972CB">
            <w:pPr>
              <w:rPr>
                <w:ins w:id="1062" w:author="陈涛" w:date="2015-12-01T14:37:00Z"/>
              </w:rPr>
            </w:pPr>
            <w:ins w:id="1063" w:author="陈涛" w:date="2015-12-01T14:37:00Z">
              <w:r>
                <w:rPr>
                  <w:rFonts w:hint="eastAsia"/>
                </w:rPr>
                <w:t>订单的类型，</w:t>
              </w:r>
              <w:r>
                <w:t>0</w:t>
              </w:r>
              <w:r>
                <w:t>代办点快递，</w:t>
              </w:r>
              <w:r>
                <w:t>1</w:t>
              </w:r>
              <w:r>
                <w:t>个人快递</w:t>
              </w:r>
            </w:ins>
          </w:p>
        </w:tc>
      </w:tr>
      <w:tr w:rsidR="00523BD4">
        <w:trPr>
          <w:ins w:id="1064" w:author="黄胜" w:date="2016-02-01T12:01:00Z"/>
        </w:trPr>
        <w:tc>
          <w:tcPr>
            <w:tcW w:w="1867" w:type="dxa"/>
          </w:tcPr>
          <w:p w:rsidR="00523BD4" w:rsidRDefault="002972CB">
            <w:pPr>
              <w:rPr>
                <w:ins w:id="1065" w:author="黄胜" w:date="2016-02-01T12:01:00Z"/>
              </w:rPr>
            </w:pPr>
            <w:ins w:id="1066" w:author="黄胜" w:date="2016-02-01T12:01:00Z">
              <w:r>
                <w:t>pointContactName</w:t>
              </w:r>
            </w:ins>
          </w:p>
        </w:tc>
        <w:tc>
          <w:tcPr>
            <w:tcW w:w="6350" w:type="dxa"/>
          </w:tcPr>
          <w:p w:rsidR="00523BD4" w:rsidRDefault="002972CB">
            <w:pPr>
              <w:rPr>
                <w:ins w:id="1067" w:author="黄胜" w:date="2016-02-01T12:01:00Z"/>
              </w:rPr>
            </w:pPr>
            <w:ins w:id="1068" w:author="黄胜" w:date="2016-02-01T12:01:00Z">
              <w:r>
                <w:rPr>
                  <w:rFonts w:hint="eastAsia"/>
                </w:rPr>
                <w:t>代办点</w:t>
              </w:r>
              <w:r>
                <w:t>联系人</w:t>
              </w:r>
              <w:r>
                <w:t>/</w:t>
              </w:r>
              <w:r>
                <w:rPr>
                  <w:rFonts w:hint="eastAsia"/>
                </w:rPr>
                <w:t>或者</w:t>
              </w:r>
              <w:r>
                <w:t>下单人联系人名称</w:t>
              </w:r>
            </w:ins>
          </w:p>
        </w:tc>
      </w:tr>
      <w:tr w:rsidR="00523BD4">
        <w:trPr>
          <w:ins w:id="1069" w:author="黄胜" w:date="2016-02-01T12:01:00Z"/>
        </w:trPr>
        <w:tc>
          <w:tcPr>
            <w:tcW w:w="1867" w:type="dxa"/>
          </w:tcPr>
          <w:p w:rsidR="00523BD4" w:rsidRDefault="002972CB">
            <w:pPr>
              <w:rPr>
                <w:ins w:id="1070" w:author="黄胜" w:date="2016-02-01T12:01:00Z"/>
              </w:rPr>
            </w:pPr>
            <w:ins w:id="1071" w:author="黄胜" w:date="2016-02-01T12:01:00Z">
              <w:r>
                <w:t>pointContactPhone</w:t>
              </w:r>
            </w:ins>
          </w:p>
        </w:tc>
        <w:tc>
          <w:tcPr>
            <w:tcW w:w="6350" w:type="dxa"/>
          </w:tcPr>
          <w:p w:rsidR="00523BD4" w:rsidRDefault="002972CB">
            <w:pPr>
              <w:rPr>
                <w:ins w:id="1072" w:author="黄胜" w:date="2016-02-01T12:01:00Z"/>
              </w:rPr>
            </w:pPr>
            <w:ins w:id="1073" w:author="黄胜" w:date="2016-02-01T12:01:00Z">
              <w:r>
                <w:rPr>
                  <w:rFonts w:hint="eastAsia"/>
                </w:rPr>
                <w:t>代办点</w:t>
              </w:r>
              <w:r>
                <w:t>联系人</w:t>
              </w:r>
              <w:r>
                <w:t>/</w:t>
              </w:r>
              <w:r>
                <w:rPr>
                  <w:rFonts w:hint="eastAsia"/>
                </w:rPr>
                <w:t>或者</w:t>
              </w:r>
              <w:r>
                <w:t>下单人联系人</w:t>
              </w:r>
              <w:r>
                <w:rPr>
                  <w:rFonts w:hint="eastAsia"/>
                </w:rPr>
                <w:t>手机</w:t>
              </w:r>
            </w:ins>
          </w:p>
        </w:tc>
      </w:tr>
    </w:tbl>
    <w:p w:rsidR="00523BD4" w:rsidRDefault="00523BD4">
      <w:pPr>
        <w:rPr>
          <w:ins w:id="1074" w:author="黄胜" w:date="2016-02-01T12:01:00Z"/>
        </w:rPr>
      </w:pPr>
    </w:p>
    <w:p w:rsidR="00523BD4" w:rsidRDefault="00523BD4"/>
    <w:p w:rsidR="00523BD4" w:rsidRDefault="002972CB">
      <w:r>
        <w:t>I</w:t>
      </w:r>
      <w:r>
        <w:rPr>
          <w:rFonts w:hint="eastAsia"/>
        </w:rPr>
        <w:t>nfo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2"/>
        <w:gridCol w:w="6705"/>
      </w:tblGrid>
      <w:tr w:rsidR="00523BD4">
        <w:tc>
          <w:tcPr>
            <w:tcW w:w="1512" w:type="dxa"/>
          </w:tcPr>
          <w:p w:rsidR="00523BD4" w:rsidRDefault="002972CB">
            <w:r>
              <w:t>height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商品的高度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ong</w:t>
            </w:r>
            <w:r>
              <w:t>_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商品的长度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width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商品的宽度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name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商品的名称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property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商品的属性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worth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商品的价值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weight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商品的重量</w:t>
            </w:r>
          </w:p>
        </w:tc>
      </w:tr>
    </w:tbl>
    <w:p w:rsidR="00523BD4" w:rsidRDefault="00523BD4">
      <w:pPr>
        <w:rPr>
          <w:ins w:id="1075" w:author="黄胜" w:date="2016-02-01T12:01:00Z"/>
        </w:rPr>
      </w:pPr>
    </w:p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确认收货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order</w:t>
            </w:r>
            <w:r>
              <w:rPr>
                <w:rFonts w:hint="eastAsia"/>
              </w:rPr>
              <w:t>/</w:t>
            </w:r>
            <w:r>
              <w:t>receive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"dvlpId": "app_developer",</w:t>
            </w:r>
          </w:p>
          <w:p w:rsidR="00523BD4" w:rsidRDefault="002972CB">
            <w:r>
              <w:t xml:space="preserve">        "token": "7e203b8b32c296b4e9b2650bbdf0b838",</w:t>
            </w:r>
          </w:p>
          <w:p w:rsidR="00523BD4" w:rsidRDefault="002972CB">
            <w:r>
              <w:t xml:space="preserve">        "loginId": "13512768679"</w:t>
            </w:r>
          </w:p>
          <w:p w:rsidR="00523BD4" w:rsidRDefault="002972CB">
            <w:r>
              <w:t xml:space="preserve">    },</w:t>
            </w:r>
          </w:p>
          <w:p w:rsidR="00523BD4" w:rsidRDefault="002972CB">
            <w:r>
              <w:t xml:space="preserve">    "params": {</w:t>
            </w:r>
          </w:p>
          <w:p w:rsidR="00523BD4" w:rsidRDefault="002972CB">
            <w:r>
              <w:t xml:space="preserve">        "orderUuid": "</w:t>
            </w:r>
            <w:r>
              <w:t>fd5b6dbf-70e8-11e5-a20a-00ffc0a55544",</w:t>
            </w:r>
          </w:p>
          <w:p w:rsidR="00523BD4" w:rsidRDefault="002972CB">
            <w:pPr>
              <w:ind w:firstLineChars="400" w:firstLine="840"/>
            </w:pPr>
            <w:r>
              <w:t>"password":"256975"</w:t>
            </w:r>
          </w:p>
          <w:p w:rsidR="00523BD4" w:rsidRDefault="002972CB">
            <w:r>
              <w:t xml:space="preserve">    }</w:t>
            </w:r>
          </w:p>
          <w:p w:rsidR="00523BD4" w:rsidRDefault="002972CB"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"status": 0,</w:t>
            </w:r>
          </w:p>
          <w:p w:rsidR="00523BD4" w:rsidRDefault="002972CB">
            <w:r>
              <w:rPr>
                <w:rFonts w:hint="eastAsia"/>
              </w:rPr>
              <w:t xml:space="preserve">        "msg": "</w:t>
            </w:r>
            <w:r>
              <w:t>确认取货成功</w:t>
            </w:r>
            <w:r>
              <w:rPr>
                <w:rFonts w:hint="eastAsia"/>
              </w:rPr>
              <w:t>"</w:t>
            </w:r>
          </w:p>
          <w:p w:rsidR="00523BD4" w:rsidRDefault="002972CB">
            <w:r>
              <w:t xml:space="preserve">    },</w:t>
            </w:r>
          </w:p>
          <w:p w:rsidR="00523BD4" w:rsidRDefault="002972CB">
            <w:r>
              <w:t xml:space="preserve">    "data": {</w:t>
            </w:r>
          </w:p>
          <w:p w:rsidR="00523BD4" w:rsidRDefault="002972CB">
            <w:r>
              <w:t xml:space="preserve">        "orderUuid": "fd5b6dbf-70e8-11e5-a20a-00ffc0a55544",</w:t>
            </w:r>
          </w:p>
          <w:p w:rsidR="00523BD4" w:rsidRDefault="002972CB">
            <w:pPr>
              <w:ind w:firstLineChars="400" w:firstLine="840"/>
            </w:pPr>
            <w:r>
              <w:t>"orderId": XXXXXXXXXXXX,</w:t>
            </w:r>
          </w:p>
          <w:p w:rsidR="00523BD4" w:rsidRDefault="002972CB">
            <w:r>
              <w:t xml:space="preserve">        "</w:t>
            </w:r>
            <w:r>
              <w:t>originalOrderId": XXXXXXXXXXXX,</w:t>
            </w:r>
          </w:p>
          <w:p w:rsidR="00523BD4" w:rsidRDefault="002972CB">
            <w:r>
              <w:lastRenderedPageBreak/>
              <w:t xml:space="preserve">        "date": "2015-10-12",</w:t>
            </w:r>
          </w:p>
          <w:p w:rsidR="00523BD4" w:rsidRDefault="002972CB">
            <w:r>
              <w:rPr>
                <w:rFonts w:hint="eastAsia"/>
              </w:rPr>
              <w:t xml:space="preserve">        "method": "</w:t>
            </w:r>
            <w:r>
              <w:rPr>
                <w:rFonts w:hint="eastAsia"/>
              </w:rPr>
              <w:t>在线支付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"time": "21:56",</w:t>
            </w:r>
          </w:p>
          <w:p w:rsidR="00523BD4" w:rsidRDefault="002972CB">
            <w:r>
              <w:t xml:space="preserve">        "price": 25,</w:t>
            </w:r>
          </w:p>
          <w:p w:rsidR="00523BD4" w:rsidRDefault="002972CB">
            <w:r>
              <w:t xml:space="preserve">        "delyDistance": 1.2,</w:t>
            </w:r>
          </w:p>
          <w:p w:rsidR="00523BD4" w:rsidRDefault="002972CB">
            <w:r>
              <w:t xml:space="preserve">        "distDistance": 2.1,</w:t>
            </w:r>
          </w:p>
          <w:p w:rsidR="00523BD4" w:rsidRDefault="002972CB">
            <w:r>
              <w:t xml:space="preserve">        "delyRegion": null,</w:t>
            </w:r>
          </w:p>
          <w:p w:rsidR="00523BD4" w:rsidRDefault="002972CB">
            <w:pPr>
              <w:rPr>
                <w:ins w:id="1076" w:author="陈涛" w:date="2015-11-24T20:29:00Z"/>
              </w:rPr>
            </w:pPr>
            <w:r>
              <w:rPr>
                <w:rFonts w:hint="eastAsia"/>
              </w:rPr>
              <w:t xml:space="preserve">        "delyAddress": "</w:t>
            </w:r>
            <w:r>
              <w:rPr>
                <w:rFonts w:hint="eastAsia"/>
              </w:rPr>
              <w:t>长沙市开福区芙蓉中路建鸿</w:t>
            </w:r>
            <w:r>
              <w:rPr>
                <w:rFonts w:hint="eastAsia"/>
              </w:rPr>
              <w:t>达现代城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",</w:t>
            </w:r>
          </w:p>
          <w:p w:rsidR="00523BD4" w:rsidRDefault="002972CB">
            <w:pPr>
              <w:ind w:firstLineChars="400" w:firstLine="840"/>
              <w:rPr>
                <w:ins w:id="1077" w:author="陈涛" w:date="2015-11-24T20:29:00Z"/>
              </w:rPr>
            </w:pPr>
            <w:ins w:id="1078" w:author="陈涛" w:date="2015-11-24T20:29:00Z">
              <w:r>
                <w:t>"delyLon":111.004500,</w:t>
              </w:r>
            </w:ins>
          </w:p>
          <w:p w:rsidR="00523BD4" w:rsidRDefault="002972CB" w:rsidP="00523BD4">
            <w:pPr>
              <w:ind w:firstLineChars="400" w:firstLine="840"/>
              <w:pPrChange w:id="1079" w:author="陈涛" w:date="2015-11-24T20:30:00Z">
                <w:pPr/>
              </w:pPrChange>
            </w:pPr>
            <w:ins w:id="1080" w:author="陈涛" w:date="2015-11-24T20:29:00Z">
              <w:r>
                <w:t>"delyLat":27.118117,</w:t>
              </w:r>
            </w:ins>
          </w:p>
          <w:p w:rsidR="00523BD4" w:rsidRDefault="002972CB">
            <w:pPr>
              <w:ind w:firstLineChars="400" w:firstLine="840"/>
            </w:pPr>
            <w:r>
              <w:rPr>
                <w:rFonts w:hint="eastAsia"/>
              </w:rPr>
              <w:t>"receiveName": "</w:t>
            </w:r>
            <w:r>
              <w:rPr>
                <w:rFonts w:hint="eastAsia"/>
              </w:rPr>
              <w:t>崔小龙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523BD4" w:rsidRDefault="002972CB">
            <w:r>
              <w:t xml:space="preserve">        "receiveMobile": "13512768679",</w:t>
            </w:r>
          </w:p>
          <w:p w:rsidR="00523BD4" w:rsidRDefault="002972CB">
            <w:r>
              <w:rPr>
                <w:rFonts w:hint="eastAsia"/>
              </w:rPr>
              <w:t xml:space="preserve">        "receiveRegion": "</w:t>
            </w:r>
            <w:r>
              <w:rPr>
                <w:rFonts w:hint="eastAsia"/>
              </w:rPr>
              <w:t>湖南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"receiveCountry": null,</w:t>
            </w:r>
          </w:p>
          <w:p w:rsidR="00523BD4" w:rsidRDefault="002972CB">
            <w:pPr>
              <w:rPr>
                <w:ins w:id="1081" w:author="陈涛" w:date="2015-11-24T20:31:00Z"/>
              </w:rPr>
            </w:pPr>
            <w:r>
              <w:rPr>
                <w:rFonts w:hint="eastAsia"/>
              </w:rPr>
              <w:t xml:space="preserve">        "receiveAddress": "</w:t>
            </w:r>
            <w:r>
              <w:rPr>
                <w:rFonts w:hint="eastAsia"/>
              </w:rPr>
              <w:t>长沙市银河大酒店</w:t>
            </w:r>
            <w:r>
              <w:rPr>
                <w:rFonts w:hint="eastAsia"/>
              </w:rPr>
              <w:t>",</w:t>
            </w:r>
          </w:p>
          <w:p w:rsidR="00523BD4" w:rsidRDefault="002972CB">
            <w:pPr>
              <w:ind w:firstLineChars="400" w:firstLine="840"/>
              <w:rPr>
                <w:ins w:id="1082" w:author="陈涛" w:date="2015-11-24T20:31:00Z"/>
              </w:rPr>
            </w:pPr>
            <w:ins w:id="1083" w:author="陈涛" w:date="2015-11-24T20:31:00Z">
              <w:r>
                <w:rPr>
                  <w:rFonts w:hint="eastAsia"/>
                </w:rPr>
                <w:t>"</w:t>
              </w:r>
              <w:r>
                <w:t>receiveLon":111.004500,</w:t>
              </w:r>
            </w:ins>
          </w:p>
          <w:p w:rsidR="00523BD4" w:rsidRDefault="002972CB" w:rsidP="00523BD4">
            <w:pPr>
              <w:ind w:firstLineChars="400" w:firstLine="840"/>
              <w:pPrChange w:id="1084" w:author="陈涛" w:date="2015-11-24T20:31:00Z">
                <w:pPr/>
              </w:pPrChange>
            </w:pPr>
            <w:ins w:id="1085" w:author="陈涛" w:date="2015-11-24T20:31:00Z">
              <w:r>
                <w:t>"receiveLat":27</w:t>
              </w:r>
              <w:r>
                <w:t>.118117,</w:t>
              </w:r>
            </w:ins>
          </w:p>
          <w:p w:rsidR="00523BD4" w:rsidRDefault="002972CB">
            <w:pPr>
              <w:rPr>
                <w:ins w:id="1086" w:author="陈涛" w:date="2015-12-01T14:39:00Z"/>
              </w:rPr>
            </w:pPr>
            <w:r>
              <w:t xml:space="preserve">        "version": 0,</w:t>
            </w:r>
          </w:p>
          <w:p w:rsidR="00523BD4" w:rsidRDefault="002972CB">
            <w:pPr>
              <w:ind w:firstLineChars="400" w:firstLine="840"/>
              <w:rPr>
                <w:ins w:id="1087" w:author="陈涛" w:date="2015-12-01T14:39:00Z"/>
              </w:rPr>
            </w:pPr>
            <w:ins w:id="1088" w:author="陈涛" w:date="2015-12-01T14:39:00Z">
              <w:r>
                <w:t>"volume": "</w:t>
              </w:r>
              <w:r>
                <w:t>小</w:t>
              </w:r>
              <w:r>
                <w:t>",</w:t>
              </w:r>
            </w:ins>
          </w:p>
          <w:p w:rsidR="00523BD4" w:rsidRDefault="002972CB" w:rsidP="00523BD4">
            <w:pPr>
              <w:ind w:firstLineChars="400" w:firstLine="840"/>
              <w:pPrChange w:id="1089" w:author="陈涛" w:date="2015-12-01T14:39:00Z">
                <w:pPr/>
              </w:pPrChange>
            </w:pPr>
            <w:ins w:id="1090" w:author="陈涛" w:date="2015-12-01T14:39:00Z">
              <w:r>
                <w:t>"type": 0,</w:t>
              </w:r>
            </w:ins>
          </w:p>
          <w:p w:rsidR="00523BD4" w:rsidRDefault="002972CB">
            <w:r>
              <w:t xml:space="preserve">        "info": {</w:t>
            </w:r>
          </w:p>
          <w:p w:rsidR="00523BD4" w:rsidRDefault="002972CB">
            <w:r>
              <w:t xml:space="preserve">            "height": 8,</w:t>
            </w:r>
          </w:p>
          <w:p w:rsidR="00523BD4" w:rsidRDefault="002972CB">
            <w:r>
              <w:t xml:space="preserve">            "long_": 20,</w:t>
            </w:r>
          </w:p>
          <w:p w:rsidR="00523BD4" w:rsidRDefault="002972CB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马克杯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rPr>
                <w:rFonts w:hint="eastAsia"/>
              </w:rPr>
              <w:t xml:space="preserve">            "property": "</w:t>
            </w:r>
            <w:r>
              <w:rPr>
                <w:rFonts w:hint="eastAsia"/>
              </w:rPr>
              <w:t>易碎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    "width": 10,</w:t>
            </w:r>
          </w:p>
          <w:p w:rsidR="00523BD4" w:rsidRDefault="002972CB">
            <w:r>
              <w:t xml:space="preserve">            "worth": null,</w:t>
            </w:r>
          </w:p>
          <w:p w:rsidR="00523BD4" w:rsidRDefault="002972CB">
            <w:r>
              <w:t xml:space="preserve">            "weight"</w:t>
            </w:r>
            <w:r>
              <w:t>: 0</w:t>
            </w:r>
          </w:p>
          <w:p w:rsidR="00523BD4" w:rsidRDefault="002972CB">
            <w:r>
              <w:t xml:space="preserve">        }</w:t>
            </w:r>
          </w:p>
          <w:p w:rsidR="00523BD4" w:rsidRDefault="002972CB">
            <w:r>
              <w:t xml:space="preserve">        </w:t>
            </w:r>
          </w:p>
          <w:p w:rsidR="00523BD4" w:rsidRDefault="002972CB">
            <w:r>
              <w:t xml:space="preserve">    }</w:t>
            </w:r>
          </w:p>
          <w:p w:rsidR="00523BD4" w:rsidRDefault="002972CB">
            <w:r>
              <w:t>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2"/>
        <w:gridCol w:w="43"/>
        <w:gridCol w:w="6662"/>
      </w:tblGrid>
      <w:tr w:rsidR="00523BD4">
        <w:tc>
          <w:tcPr>
            <w:tcW w:w="1555" w:type="dxa"/>
            <w:gridSpan w:val="2"/>
          </w:tcPr>
          <w:p w:rsidR="00523BD4" w:rsidRDefault="002972CB">
            <w:r>
              <w:t>dvlpId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</w:tr>
      <w:tr w:rsidR="00523BD4">
        <w:tc>
          <w:tcPr>
            <w:tcW w:w="1555" w:type="dxa"/>
            <w:gridSpan w:val="2"/>
          </w:tcPr>
          <w:p w:rsidR="00523BD4" w:rsidRDefault="002972CB">
            <w:r>
              <w:t>token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</w:tr>
      <w:tr w:rsidR="00523BD4">
        <w:tc>
          <w:tcPr>
            <w:tcW w:w="1555" w:type="dxa"/>
            <w:gridSpan w:val="2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</w:tr>
      <w:tr w:rsidR="00523BD4">
        <w:tc>
          <w:tcPr>
            <w:tcW w:w="1555" w:type="dxa"/>
            <w:gridSpan w:val="2"/>
          </w:tcPr>
          <w:p w:rsidR="00523BD4" w:rsidRDefault="002972CB">
            <w:r>
              <w:t>orderUuid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UUID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password</w:t>
            </w:r>
          </w:p>
        </w:tc>
        <w:tc>
          <w:tcPr>
            <w:tcW w:w="6705" w:type="dxa"/>
            <w:gridSpan w:val="2"/>
          </w:tcPr>
          <w:p w:rsidR="00523BD4" w:rsidRDefault="002972CB">
            <w:r>
              <w:rPr>
                <w:rFonts w:hint="eastAsia"/>
              </w:rPr>
              <w:t>订单密码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响应参数说明</w:t>
      </w:r>
    </w:p>
    <w:p w:rsidR="00523BD4" w:rsidRDefault="00523BD4"/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5"/>
        <w:gridCol w:w="6702"/>
      </w:tblGrid>
      <w:tr w:rsidR="00523BD4">
        <w:tc>
          <w:tcPr>
            <w:tcW w:w="1515" w:type="dxa"/>
          </w:tcPr>
          <w:p w:rsidR="00523BD4" w:rsidRDefault="002972CB">
            <w:r>
              <w:t>orderUuid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订单的</w:t>
            </w:r>
            <w:r>
              <w:rPr>
                <w:rFonts w:hint="eastAsia"/>
              </w:rPr>
              <w:t>uuid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o</w:t>
            </w:r>
            <w:r>
              <w:rPr>
                <w:rFonts w:hint="eastAsia"/>
              </w:rPr>
              <w:t>rderId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订单号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lastRenderedPageBreak/>
              <w:t>originalOrderId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原始（第三方）的订单号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date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订单的日期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time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订单的时间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method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订单支付方式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订单派送的价格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delyDistance</w:t>
            </w:r>
          </w:p>
        </w:tc>
        <w:tc>
          <w:tcPr>
            <w:tcW w:w="6702" w:type="dxa"/>
          </w:tcPr>
          <w:p w:rsidR="00523BD4" w:rsidRDefault="002972CB">
            <w:r>
              <w:t>取货</w:t>
            </w:r>
            <w:r>
              <w:rPr>
                <w:rFonts w:hint="eastAsia"/>
              </w:rPr>
              <w:t>的</w:t>
            </w:r>
            <w:r>
              <w:t>距离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distDistance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送货的距离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delyRegion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获取所在地区</w:t>
            </w:r>
          </w:p>
        </w:tc>
      </w:tr>
      <w:tr w:rsidR="00523BD4">
        <w:trPr>
          <w:ins w:id="1091" w:author="陈涛" w:date="2015-11-24T20:26:00Z"/>
        </w:trPr>
        <w:tc>
          <w:tcPr>
            <w:tcW w:w="1515" w:type="dxa"/>
          </w:tcPr>
          <w:p w:rsidR="00523BD4" w:rsidRDefault="002972CB">
            <w:pPr>
              <w:rPr>
                <w:ins w:id="1092" w:author="陈涛" w:date="2015-11-24T20:26:00Z"/>
              </w:rPr>
            </w:pPr>
            <w:ins w:id="1093" w:author="陈涛" w:date="2015-11-24T20:26:00Z">
              <w:r>
                <w:t>delyLon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094" w:author="陈涛" w:date="2015-11-24T20:26:00Z"/>
              </w:rPr>
            </w:pPr>
            <w:ins w:id="1095" w:author="陈涛" w:date="2015-11-24T20:26:00Z">
              <w:r>
                <w:rPr>
                  <w:rFonts w:hint="eastAsia"/>
                </w:rPr>
                <w:t>取货的经度</w:t>
              </w:r>
            </w:ins>
          </w:p>
        </w:tc>
      </w:tr>
      <w:tr w:rsidR="00523BD4">
        <w:trPr>
          <w:ins w:id="1096" w:author="陈涛" w:date="2015-11-24T20:26:00Z"/>
        </w:trPr>
        <w:tc>
          <w:tcPr>
            <w:tcW w:w="1515" w:type="dxa"/>
          </w:tcPr>
          <w:p w:rsidR="00523BD4" w:rsidRDefault="002972CB">
            <w:pPr>
              <w:rPr>
                <w:ins w:id="1097" w:author="陈涛" w:date="2015-11-24T20:26:00Z"/>
              </w:rPr>
            </w:pPr>
            <w:ins w:id="1098" w:author="陈涛" w:date="2015-11-24T20:26:00Z">
              <w:r>
                <w:t>delyLat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099" w:author="陈涛" w:date="2015-11-24T20:26:00Z"/>
              </w:rPr>
            </w:pPr>
            <w:ins w:id="1100" w:author="陈涛" w:date="2015-11-24T20:26:00Z">
              <w:r>
                <w:rPr>
                  <w:rFonts w:hint="eastAsia"/>
                </w:rPr>
                <w:t>取货的纬度</w:t>
              </w:r>
            </w:ins>
          </w:p>
        </w:tc>
      </w:tr>
      <w:tr w:rsidR="00523BD4">
        <w:tc>
          <w:tcPr>
            <w:tcW w:w="1515" w:type="dxa"/>
          </w:tcPr>
          <w:p w:rsidR="00523BD4" w:rsidRDefault="002972CB">
            <w:r>
              <w:t>dely</w:t>
            </w:r>
            <w:r>
              <w:rPr>
                <w:rFonts w:hint="eastAsia"/>
              </w:rPr>
              <w:t>Address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取货的地址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receiveName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收货人姓名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receiveMobile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收货人手机号码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receiveRegion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收货的地区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receiveCountry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收货的乡村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receiveAddress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收货的地址</w:t>
            </w:r>
          </w:p>
        </w:tc>
      </w:tr>
      <w:tr w:rsidR="00523BD4">
        <w:trPr>
          <w:ins w:id="1101" w:author="陈涛" w:date="2015-11-24T20:28:00Z"/>
        </w:trPr>
        <w:tc>
          <w:tcPr>
            <w:tcW w:w="1515" w:type="dxa"/>
          </w:tcPr>
          <w:p w:rsidR="00523BD4" w:rsidRDefault="002972CB">
            <w:pPr>
              <w:rPr>
                <w:ins w:id="1102" w:author="陈涛" w:date="2015-11-24T20:28:00Z"/>
              </w:rPr>
            </w:pPr>
            <w:ins w:id="1103" w:author="陈涛" w:date="2015-11-24T20:28:00Z">
              <w:r>
                <w:t>receiveLon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104" w:author="陈涛" w:date="2015-11-24T20:28:00Z"/>
              </w:rPr>
            </w:pPr>
            <w:ins w:id="1105" w:author="陈涛" w:date="2015-11-24T20:28:00Z">
              <w:r>
                <w:rPr>
                  <w:rFonts w:hint="eastAsia"/>
                </w:rPr>
                <w:t>收货的经度</w:t>
              </w:r>
            </w:ins>
          </w:p>
        </w:tc>
      </w:tr>
      <w:tr w:rsidR="00523BD4">
        <w:trPr>
          <w:ins w:id="1106" w:author="陈涛" w:date="2015-11-24T20:28:00Z"/>
        </w:trPr>
        <w:tc>
          <w:tcPr>
            <w:tcW w:w="1515" w:type="dxa"/>
          </w:tcPr>
          <w:p w:rsidR="00523BD4" w:rsidRDefault="002972CB">
            <w:pPr>
              <w:rPr>
                <w:ins w:id="1107" w:author="陈涛" w:date="2015-11-24T20:28:00Z"/>
              </w:rPr>
            </w:pPr>
            <w:ins w:id="1108" w:author="陈涛" w:date="2015-11-24T20:28:00Z">
              <w:r>
                <w:t>receiveLat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109" w:author="陈涛" w:date="2015-11-24T20:28:00Z"/>
              </w:rPr>
            </w:pPr>
            <w:ins w:id="1110" w:author="陈涛" w:date="2015-11-24T20:28:00Z">
              <w:r>
                <w:rPr>
                  <w:rFonts w:hint="eastAsia"/>
                </w:rPr>
                <w:t>收货的纬度</w:t>
              </w:r>
            </w:ins>
          </w:p>
        </w:tc>
      </w:tr>
      <w:tr w:rsidR="00523BD4">
        <w:tc>
          <w:tcPr>
            <w:tcW w:w="1515" w:type="dxa"/>
          </w:tcPr>
          <w:p w:rsidR="00523BD4" w:rsidRDefault="002972CB"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商品的信息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版本号，</w:t>
            </w:r>
            <w:r>
              <w:t>接单</w:t>
            </w:r>
            <w:r>
              <w:rPr>
                <w:rFonts w:hint="eastAsia"/>
              </w:rPr>
              <w:t>的时候需要这个参数</w:t>
            </w:r>
          </w:p>
        </w:tc>
      </w:tr>
      <w:tr w:rsidR="00523BD4">
        <w:trPr>
          <w:ins w:id="1111" w:author="陈涛" w:date="2015-12-01T14:37:00Z"/>
        </w:trPr>
        <w:tc>
          <w:tcPr>
            <w:tcW w:w="1515" w:type="dxa"/>
          </w:tcPr>
          <w:p w:rsidR="00523BD4" w:rsidRDefault="002972CB">
            <w:pPr>
              <w:rPr>
                <w:ins w:id="1112" w:author="陈涛" w:date="2015-12-01T14:37:00Z"/>
              </w:rPr>
            </w:pPr>
            <w:ins w:id="1113" w:author="陈涛" w:date="2015-12-01T14:37:00Z">
              <w:r>
                <w:rPr>
                  <w:u w:val="single"/>
                </w:rPr>
                <w:t>volume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114" w:author="陈涛" w:date="2015-12-01T14:37:00Z"/>
              </w:rPr>
            </w:pPr>
            <w:ins w:id="1115" w:author="陈涛" w:date="2015-12-01T14:37:00Z">
              <w:r>
                <w:rPr>
                  <w:rFonts w:hint="eastAsia"/>
                </w:rPr>
                <w:t>货物的体积，</w:t>
              </w:r>
              <w:r>
                <w:t>小</w:t>
              </w:r>
              <w:r>
                <w:rPr>
                  <w:rFonts w:hint="eastAsia"/>
                </w:rPr>
                <w:t>，</w:t>
              </w:r>
              <w:r>
                <w:t>中</w:t>
              </w:r>
              <w:r>
                <w:rPr>
                  <w:rFonts w:hint="eastAsia"/>
                </w:rPr>
                <w:t>，</w:t>
              </w:r>
              <w:r>
                <w:t>大</w:t>
              </w:r>
            </w:ins>
          </w:p>
        </w:tc>
      </w:tr>
      <w:tr w:rsidR="00523BD4">
        <w:trPr>
          <w:ins w:id="1116" w:author="陈涛" w:date="2015-12-01T14:37:00Z"/>
        </w:trPr>
        <w:tc>
          <w:tcPr>
            <w:tcW w:w="1515" w:type="dxa"/>
          </w:tcPr>
          <w:p w:rsidR="00523BD4" w:rsidRDefault="002972CB">
            <w:pPr>
              <w:rPr>
                <w:ins w:id="1117" w:author="陈涛" w:date="2015-12-01T14:37:00Z"/>
                <w:u w:val="single"/>
              </w:rPr>
            </w:pPr>
            <w:ins w:id="1118" w:author="陈涛" w:date="2015-12-01T14:37:00Z">
              <w:r>
                <w:rPr>
                  <w:u w:val="single"/>
                </w:rPr>
                <w:t>type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119" w:author="陈涛" w:date="2015-12-01T14:37:00Z"/>
              </w:rPr>
            </w:pPr>
            <w:ins w:id="1120" w:author="陈涛" w:date="2015-12-01T14:37:00Z">
              <w:r>
                <w:rPr>
                  <w:rFonts w:hint="eastAsia"/>
                </w:rPr>
                <w:t>订单的类型，</w:t>
              </w:r>
              <w:r>
                <w:t>0</w:t>
              </w:r>
              <w:r>
                <w:t>代办点快递，</w:t>
              </w:r>
              <w:r>
                <w:t>1</w:t>
              </w:r>
              <w:r>
                <w:t>个人快递</w:t>
              </w:r>
            </w:ins>
          </w:p>
        </w:tc>
      </w:tr>
    </w:tbl>
    <w:p w:rsidR="00523BD4" w:rsidRDefault="00523BD4"/>
    <w:p w:rsidR="00523BD4" w:rsidRDefault="002972CB">
      <w:r>
        <w:t>I</w:t>
      </w:r>
      <w:r>
        <w:rPr>
          <w:rFonts w:hint="eastAsia"/>
        </w:rPr>
        <w:t>nfo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2"/>
        <w:gridCol w:w="6705"/>
      </w:tblGrid>
      <w:tr w:rsidR="00523BD4">
        <w:tc>
          <w:tcPr>
            <w:tcW w:w="1512" w:type="dxa"/>
          </w:tcPr>
          <w:p w:rsidR="00523BD4" w:rsidRDefault="002972CB">
            <w:r>
              <w:t>height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商品的高度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ong</w:t>
            </w:r>
            <w:r>
              <w:t>_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商品的长度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width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商品的宽度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name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商品的名称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property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商品的属性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worth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商品的价值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weight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商品的重量</w:t>
            </w:r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取消订单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order</w:t>
            </w:r>
            <w:r>
              <w:rPr>
                <w:rFonts w:hint="eastAsia"/>
              </w:rPr>
              <w:t>/</w:t>
            </w:r>
            <w:r>
              <w:t>cancel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"dvlpId": "app_developer",</w:t>
            </w:r>
          </w:p>
          <w:p w:rsidR="00523BD4" w:rsidRDefault="002972CB">
            <w:r>
              <w:t xml:space="preserve">        "token": "7e203b8b32c296b4e9b2650bbdf0b838",</w:t>
            </w:r>
          </w:p>
          <w:p w:rsidR="00523BD4" w:rsidRDefault="002972CB">
            <w:r>
              <w:t xml:space="preserve">        "loginId": "13512768679"</w:t>
            </w:r>
          </w:p>
          <w:p w:rsidR="00523BD4" w:rsidRDefault="002972CB">
            <w:r>
              <w:t xml:space="preserve">    },</w:t>
            </w:r>
          </w:p>
          <w:p w:rsidR="00523BD4" w:rsidRDefault="002972CB">
            <w:r>
              <w:lastRenderedPageBreak/>
              <w:t xml:space="preserve">    "params": {</w:t>
            </w:r>
          </w:p>
          <w:p w:rsidR="00523BD4" w:rsidRDefault="002972CB">
            <w:pPr>
              <w:rPr>
                <w:ins w:id="1121" w:author="黄胜" w:date="2015-11-23T21:26:00Z"/>
              </w:rPr>
            </w:pPr>
            <w:r>
              <w:t xml:space="preserve">        "orderUuid": "fd5b6dbf-70e8-11e5-a20a-00ffc0a55544"</w:t>
            </w:r>
            <w:ins w:id="1122" w:author="黄胜" w:date="2015-11-23T21:26:00Z">
              <w:r>
                <w:t>,</w:t>
              </w:r>
            </w:ins>
          </w:p>
          <w:p w:rsidR="00523BD4" w:rsidRDefault="002972CB">
            <w:ins w:id="1123" w:author="黄胜" w:date="2015-11-23T21:26:00Z">
              <w:r>
                <w:t xml:space="preserve">        “reason”:””</w:t>
              </w:r>
            </w:ins>
          </w:p>
          <w:p w:rsidR="00523BD4" w:rsidRDefault="002972CB">
            <w:r>
              <w:t xml:space="preserve">    }</w:t>
            </w:r>
          </w:p>
          <w:p w:rsidR="00523BD4" w:rsidRDefault="002972CB"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lastRenderedPageBreak/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</w:t>
            </w:r>
            <w:r>
              <w:t xml:space="preserve"> {</w:t>
            </w:r>
          </w:p>
          <w:p w:rsidR="00523BD4" w:rsidRDefault="002972CB">
            <w:r>
              <w:t xml:space="preserve">        "status": 0,</w:t>
            </w:r>
          </w:p>
          <w:p w:rsidR="00523BD4" w:rsidRDefault="002972CB">
            <w:r>
              <w:rPr>
                <w:rFonts w:hint="eastAsia"/>
              </w:rPr>
              <w:t xml:space="preserve">        "msg": "</w:t>
            </w:r>
            <w:r>
              <w:rPr>
                <w:rFonts w:hint="eastAsia"/>
              </w:rPr>
              <w:t>取消订单成功</w:t>
            </w:r>
            <w:r>
              <w:rPr>
                <w:rFonts w:hint="eastAsia"/>
              </w:rPr>
              <w:t>"</w:t>
            </w:r>
          </w:p>
          <w:p w:rsidR="00523BD4" w:rsidRDefault="002972CB">
            <w:r>
              <w:t xml:space="preserve">    },</w:t>
            </w:r>
          </w:p>
          <w:p w:rsidR="00523BD4" w:rsidRDefault="002972CB">
            <w:r>
              <w:t xml:space="preserve">    "data": {</w:t>
            </w:r>
          </w:p>
          <w:p w:rsidR="00523BD4" w:rsidRDefault="002972CB">
            <w:r>
              <w:t xml:space="preserve">        "orderUuid": "fd5b6dbf-70e8-11e5-a20a-00ffc0a55544",</w:t>
            </w:r>
          </w:p>
          <w:p w:rsidR="00523BD4" w:rsidRDefault="002972CB">
            <w:pPr>
              <w:ind w:firstLineChars="400" w:firstLine="840"/>
            </w:pPr>
            <w:r>
              <w:t>"orderId": XXXXXXXXXXXX,</w:t>
            </w:r>
          </w:p>
          <w:p w:rsidR="00523BD4" w:rsidRDefault="002972CB">
            <w:r>
              <w:t xml:space="preserve">        "originalOrderId": XXXXXXXXXXXX,</w:t>
            </w:r>
          </w:p>
          <w:p w:rsidR="00523BD4" w:rsidRDefault="002972CB">
            <w:r>
              <w:t xml:space="preserve">        "date": "2015-10-12",</w:t>
            </w:r>
          </w:p>
          <w:p w:rsidR="00523BD4" w:rsidRDefault="002972CB">
            <w:r>
              <w:rPr>
                <w:rFonts w:hint="eastAsia"/>
              </w:rPr>
              <w:t xml:space="preserve">        "method": "</w:t>
            </w:r>
            <w:r>
              <w:rPr>
                <w:rFonts w:hint="eastAsia"/>
              </w:rPr>
              <w:t>在线支付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"time": "21:56",</w:t>
            </w:r>
          </w:p>
          <w:p w:rsidR="00523BD4" w:rsidRDefault="002972CB">
            <w:r>
              <w:t xml:space="preserve">        "price": 25,</w:t>
            </w:r>
          </w:p>
          <w:p w:rsidR="00523BD4" w:rsidRDefault="002972CB">
            <w:r>
              <w:t xml:space="preserve">        "delyDistance": 1.2,</w:t>
            </w:r>
          </w:p>
          <w:p w:rsidR="00523BD4" w:rsidRDefault="002972CB">
            <w:r>
              <w:t xml:space="preserve">        "distDistance": 2.1,</w:t>
            </w:r>
          </w:p>
          <w:p w:rsidR="00523BD4" w:rsidRDefault="002972CB">
            <w:r>
              <w:t xml:space="preserve">        "delyRegion": null,</w:t>
            </w:r>
          </w:p>
          <w:p w:rsidR="00523BD4" w:rsidRDefault="002972CB">
            <w:pPr>
              <w:rPr>
                <w:ins w:id="1124" w:author="陈涛" w:date="2015-11-24T20:29:00Z"/>
              </w:rPr>
            </w:pPr>
            <w:r>
              <w:rPr>
                <w:rFonts w:hint="eastAsia"/>
              </w:rPr>
              <w:t xml:space="preserve">        "delyAddress": "</w:t>
            </w:r>
            <w:r>
              <w:rPr>
                <w:rFonts w:hint="eastAsia"/>
              </w:rPr>
              <w:t>长沙市开福区芙蓉中路建鸿达现代城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",</w:t>
            </w:r>
          </w:p>
          <w:p w:rsidR="00523BD4" w:rsidRDefault="002972CB">
            <w:pPr>
              <w:ind w:firstLineChars="400" w:firstLine="840"/>
              <w:rPr>
                <w:ins w:id="1125" w:author="陈涛" w:date="2015-11-24T20:29:00Z"/>
              </w:rPr>
            </w:pPr>
            <w:ins w:id="1126" w:author="陈涛" w:date="2015-11-24T20:29:00Z">
              <w:r>
                <w:t>"delyLon":111.004500,</w:t>
              </w:r>
            </w:ins>
          </w:p>
          <w:p w:rsidR="00523BD4" w:rsidRDefault="002972CB" w:rsidP="00523BD4">
            <w:pPr>
              <w:ind w:firstLineChars="400" w:firstLine="840"/>
              <w:pPrChange w:id="1127" w:author="陈涛" w:date="2015-11-24T20:30:00Z">
                <w:pPr/>
              </w:pPrChange>
            </w:pPr>
            <w:ins w:id="1128" w:author="陈涛" w:date="2015-11-24T20:29:00Z">
              <w:r>
                <w:t>"delyLat":27.118117,</w:t>
              </w:r>
            </w:ins>
          </w:p>
          <w:p w:rsidR="00523BD4" w:rsidRDefault="002972CB">
            <w:pPr>
              <w:ind w:firstLineChars="400" w:firstLine="840"/>
            </w:pPr>
            <w:r>
              <w:rPr>
                <w:rFonts w:hint="eastAsia"/>
              </w:rPr>
              <w:t>"receiveName": "</w:t>
            </w:r>
            <w:r>
              <w:rPr>
                <w:rFonts w:hint="eastAsia"/>
              </w:rPr>
              <w:t>崔小龙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523BD4" w:rsidRDefault="002972CB">
            <w:r>
              <w:t xml:space="preserve">        "</w:t>
            </w:r>
            <w:r>
              <w:t>receiveMobile": "13512768679",</w:t>
            </w:r>
          </w:p>
          <w:p w:rsidR="00523BD4" w:rsidRDefault="002972CB">
            <w:r>
              <w:rPr>
                <w:rFonts w:hint="eastAsia"/>
              </w:rPr>
              <w:t xml:space="preserve">        "receiveRegion": "</w:t>
            </w:r>
            <w:r>
              <w:rPr>
                <w:rFonts w:hint="eastAsia"/>
              </w:rPr>
              <w:t>湖南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"receiveCountry": null,</w:t>
            </w:r>
          </w:p>
          <w:p w:rsidR="00523BD4" w:rsidRDefault="002972CB">
            <w:pPr>
              <w:rPr>
                <w:ins w:id="1129" w:author="陈涛" w:date="2015-11-24T20:31:00Z"/>
              </w:rPr>
            </w:pPr>
            <w:r>
              <w:rPr>
                <w:rFonts w:hint="eastAsia"/>
              </w:rPr>
              <w:t xml:space="preserve">        "receiveAddress": "</w:t>
            </w:r>
            <w:r>
              <w:rPr>
                <w:rFonts w:hint="eastAsia"/>
              </w:rPr>
              <w:t>长沙市银河大酒店</w:t>
            </w:r>
            <w:r>
              <w:rPr>
                <w:rFonts w:hint="eastAsia"/>
              </w:rPr>
              <w:t>",</w:t>
            </w:r>
          </w:p>
          <w:p w:rsidR="00523BD4" w:rsidRDefault="002972CB">
            <w:pPr>
              <w:ind w:firstLineChars="400" w:firstLine="840"/>
              <w:rPr>
                <w:ins w:id="1130" w:author="陈涛" w:date="2015-11-24T20:31:00Z"/>
              </w:rPr>
            </w:pPr>
            <w:ins w:id="1131" w:author="陈涛" w:date="2015-11-24T20:31:00Z">
              <w:r>
                <w:rPr>
                  <w:rFonts w:hint="eastAsia"/>
                </w:rPr>
                <w:t>"</w:t>
              </w:r>
              <w:r>
                <w:t>receiveLon":111.004500,</w:t>
              </w:r>
            </w:ins>
          </w:p>
          <w:p w:rsidR="00523BD4" w:rsidRDefault="002972CB" w:rsidP="00523BD4">
            <w:pPr>
              <w:ind w:firstLineChars="400" w:firstLine="840"/>
              <w:pPrChange w:id="1132" w:author="陈涛" w:date="2015-11-24T20:31:00Z">
                <w:pPr/>
              </w:pPrChange>
            </w:pPr>
            <w:ins w:id="1133" w:author="陈涛" w:date="2015-11-24T20:31:00Z">
              <w:r>
                <w:t>"receiveLat":27.118117,</w:t>
              </w:r>
            </w:ins>
          </w:p>
          <w:p w:rsidR="00523BD4" w:rsidRDefault="002972CB">
            <w:pPr>
              <w:rPr>
                <w:ins w:id="1134" w:author="陈涛" w:date="2015-12-01T14:39:00Z"/>
              </w:rPr>
            </w:pPr>
            <w:r>
              <w:t xml:space="preserve">        "version": 0,</w:t>
            </w:r>
          </w:p>
          <w:p w:rsidR="00523BD4" w:rsidRDefault="002972CB">
            <w:pPr>
              <w:ind w:firstLineChars="400" w:firstLine="840"/>
              <w:rPr>
                <w:ins w:id="1135" w:author="陈涛" w:date="2015-12-01T14:39:00Z"/>
              </w:rPr>
            </w:pPr>
            <w:ins w:id="1136" w:author="陈涛" w:date="2015-12-01T14:39:00Z">
              <w:r>
                <w:t>"volume": "</w:t>
              </w:r>
              <w:r>
                <w:t>小</w:t>
              </w:r>
              <w:r>
                <w:t>",</w:t>
              </w:r>
            </w:ins>
          </w:p>
          <w:p w:rsidR="00523BD4" w:rsidRDefault="002972CB" w:rsidP="00523BD4">
            <w:pPr>
              <w:ind w:firstLineChars="400" w:firstLine="840"/>
              <w:pPrChange w:id="1137" w:author="陈涛" w:date="2015-12-01T14:39:00Z">
                <w:pPr/>
              </w:pPrChange>
            </w:pPr>
            <w:ins w:id="1138" w:author="陈涛" w:date="2015-12-01T14:39:00Z">
              <w:r>
                <w:t>"type": 0,</w:t>
              </w:r>
            </w:ins>
          </w:p>
          <w:p w:rsidR="00523BD4" w:rsidRDefault="002972CB">
            <w:r>
              <w:t xml:space="preserve">        "info": {</w:t>
            </w:r>
          </w:p>
          <w:p w:rsidR="00523BD4" w:rsidRDefault="002972CB">
            <w:r>
              <w:t xml:space="preserve">            "height": 8,</w:t>
            </w:r>
          </w:p>
          <w:p w:rsidR="00523BD4" w:rsidRDefault="002972CB">
            <w:r>
              <w:t xml:space="preserve">            "long_": 20,</w:t>
            </w:r>
          </w:p>
          <w:p w:rsidR="00523BD4" w:rsidRDefault="002972CB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马克杯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rPr>
                <w:rFonts w:hint="eastAsia"/>
              </w:rPr>
              <w:t xml:space="preserve">            "property": "</w:t>
            </w:r>
            <w:r>
              <w:rPr>
                <w:rFonts w:hint="eastAsia"/>
              </w:rPr>
              <w:t>易碎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    "width": 10,</w:t>
            </w:r>
          </w:p>
          <w:p w:rsidR="00523BD4" w:rsidRDefault="002972CB">
            <w:r>
              <w:t xml:space="preserve">            "worth": null,</w:t>
            </w:r>
          </w:p>
          <w:p w:rsidR="00523BD4" w:rsidRDefault="002972CB">
            <w:r>
              <w:t xml:space="preserve">            "weight": 0</w:t>
            </w:r>
          </w:p>
          <w:p w:rsidR="00523BD4" w:rsidRDefault="002972CB">
            <w:r>
              <w:t xml:space="preserve">        }</w:t>
            </w:r>
          </w:p>
          <w:p w:rsidR="00523BD4" w:rsidRDefault="002972CB">
            <w:r>
              <w:t xml:space="preserve">        </w:t>
            </w:r>
          </w:p>
          <w:p w:rsidR="00523BD4" w:rsidRDefault="002972CB">
            <w:r>
              <w:lastRenderedPageBreak/>
              <w:t xml:space="preserve">    }</w:t>
            </w:r>
          </w:p>
          <w:p w:rsidR="00523BD4" w:rsidRDefault="002972CB">
            <w:r>
              <w:t>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6662"/>
      </w:tblGrid>
      <w:tr w:rsidR="00523BD4">
        <w:tc>
          <w:tcPr>
            <w:tcW w:w="1555" w:type="dxa"/>
          </w:tcPr>
          <w:p w:rsidR="00523BD4" w:rsidRDefault="002972CB">
            <w:r>
              <w:t>dvlpId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token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orderUuid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UUID</w:t>
            </w:r>
          </w:p>
        </w:tc>
      </w:tr>
      <w:tr w:rsidR="00523BD4">
        <w:trPr>
          <w:ins w:id="1139" w:author="陈涛" w:date="2015-11-24T20:27:00Z"/>
        </w:trPr>
        <w:tc>
          <w:tcPr>
            <w:tcW w:w="1555" w:type="dxa"/>
          </w:tcPr>
          <w:p w:rsidR="00523BD4" w:rsidRDefault="002972CB">
            <w:pPr>
              <w:rPr>
                <w:ins w:id="1140" w:author="陈涛" w:date="2015-11-24T20:27:00Z"/>
              </w:rPr>
            </w:pPr>
            <w:ins w:id="1141" w:author="陈涛" w:date="2015-11-24T20:27:00Z">
              <w:r>
                <w:t>r</w:t>
              </w:r>
              <w:r>
                <w:rPr>
                  <w:rFonts w:hint="eastAsia"/>
                </w:rPr>
                <w:t>eason</w:t>
              </w:r>
            </w:ins>
          </w:p>
        </w:tc>
        <w:tc>
          <w:tcPr>
            <w:tcW w:w="6662" w:type="dxa"/>
          </w:tcPr>
          <w:p w:rsidR="00523BD4" w:rsidRDefault="002972CB">
            <w:pPr>
              <w:rPr>
                <w:ins w:id="1142" w:author="陈涛" w:date="2015-11-24T20:27:00Z"/>
              </w:rPr>
            </w:pPr>
            <w:ins w:id="1143" w:author="陈涛" w:date="2015-11-24T20:27:00Z">
              <w:r>
                <w:rPr>
                  <w:rFonts w:hint="eastAsia"/>
                </w:rPr>
                <w:t>取消订单的原因</w:t>
              </w:r>
            </w:ins>
          </w:p>
        </w:tc>
      </w:tr>
    </w:tbl>
    <w:p w:rsidR="00523BD4" w:rsidRDefault="00523BD4"/>
    <w:p w:rsidR="00523BD4" w:rsidRDefault="002972CB">
      <w:r>
        <w:rPr>
          <w:rFonts w:hint="eastAsia"/>
        </w:rPr>
        <w:t>响应参数说明</w:t>
      </w:r>
    </w:p>
    <w:p w:rsidR="00523BD4" w:rsidRDefault="00523BD4"/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5"/>
        <w:gridCol w:w="6702"/>
      </w:tblGrid>
      <w:tr w:rsidR="00523BD4">
        <w:tc>
          <w:tcPr>
            <w:tcW w:w="1515" w:type="dxa"/>
          </w:tcPr>
          <w:p w:rsidR="00523BD4" w:rsidRDefault="002972CB">
            <w:r>
              <w:t>orderUuid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订单的</w:t>
            </w:r>
            <w:r>
              <w:rPr>
                <w:rFonts w:hint="eastAsia"/>
              </w:rPr>
              <w:t>uuid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o</w:t>
            </w:r>
            <w:r>
              <w:rPr>
                <w:rFonts w:hint="eastAsia"/>
              </w:rPr>
              <w:t>rderId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订单号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originalOrderId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原始（第三方）的订单号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date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订单的日期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time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订单的时间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method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订单支付方式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订单派送的价格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delyDistance</w:t>
            </w:r>
          </w:p>
        </w:tc>
        <w:tc>
          <w:tcPr>
            <w:tcW w:w="6702" w:type="dxa"/>
          </w:tcPr>
          <w:p w:rsidR="00523BD4" w:rsidRDefault="002972CB">
            <w:r>
              <w:t>取货</w:t>
            </w:r>
            <w:r>
              <w:rPr>
                <w:rFonts w:hint="eastAsia"/>
              </w:rPr>
              <w:t>的</w:t>
            </w:r>
            <w:r>
              <w:t>距离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distDistance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送货的距离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delyRegion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获取所在地区</w:t>
            </w:r>
          </w:p>
        </w:tc>
      </w:tr>
      <w:tr w:rsidR="00523BD4">
        <w:trPr>
          <w:ins w:id="1144" w:author="陈涛" w:date="2015-11-24T20:26:00Z"/>
        </w:trPr>
        <w:tc>
          <w:tcPr>
            <w:tcW w:w="1515" w:type="dxa"/>
          </w:tcPr>
          <w:p w:rsidR="00523BD4" w:rsidRDefault="002972CB">
            <w:pPr>
              <w:rPr>
                <w:ins w:id="1145" w:author="陈涛" w:date="2015-11-24T20:26:00Z"/>
              </w:rPr>
            </w:pPr>
            <w:ins w:id="1146" w:author="陈涛" w:date="2015-11-24T20:26:00Z">
              <w:r>
                <w:t>delyLon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147" w:author="陈涛" w:date="2015-11-24T20:26:00Z"/>
              </w:rPr>
            </w:pPr>
            <w:ins w:id="1148" w:author="陈涛" w:date="2015-11-24T20:26:00Z">
              <w:r>
                <w:rPr>
                  <w:rFonts w:hint="eastAsia"/>
                </w:rPr>
                <w:t>取货的经度</w:t>
              </w:r>
            </w:ins>
          </w:p>
        </w:tc>
      </w:tr>
      <w:tr w:rsidR="00523BD4">
        <w:trPr>
          <w:ins w:id="1149" w:author="陈涛" w:date="2015-11-24T20:26:00Z"/>
        </w:trPr>
        <w:tc>
          <w:tcPr>
            <w:tcW w:w="1515" w:type="dxa"/>
          </w:tcPr>
          <w:p w:rsidR="00523BD4" w:rsidRDefault="002972CB">
            <w:pPr>
              <w:rPr>
                <w:ins w:id="1150" w:author="陈涛" w:date="2015-11-24T20:26:00Z"/>
              </w:rPr>
            </w:pPr>
            <w:ins w:id="1151" w:author="陈涛" w:date="2015-11-24T20:26:00Z">
              <w:r>
                <w:t>delyLat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152" w:author="陈涛" w:date="2015-11-24T20:26:00Z"/>
              </w:rPr>
            </w:pPr>
            <w:ins w:id="1153" w:author="陈涛" w:date="2015-11-24T20:26:00Z">
              <w:r>
                <w:rPr>
                  <w:rFonts w:hint="eastAsia"/>
                </w:rPr>
                <w:t>取货的纬度</w:t>
              </w:r>
            </w:ins>
          </w:p>
        </w:tc>
      </w:tr>
      <w:tr w:rsidR="00523BD4">
        <w:tc>
          <w:tcPr>
            <w:tcW w:w="1515" w:type="dxa"/>
          </w:tcPr>
          <w:p w:rsidR="00523BD4" w:rsidRDefault="002972CB">
            <w:r>
              <w:t>dely</w:t>
            </w:r>
            <w:r>
              <w:rPr>
                <w:rFonts w:hint="eastAsia"/>
              </w:rPr>
              <w:t>Address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取货的地址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receiveName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收货人姓名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receiveMobile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收货人手机号码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receiveRegion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收货的地区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receiveCountry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收货的乡村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receiveAddress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收货的地址</w:t>
            </w:r>
          </w:p>
        </w:tc>
      </w:tr>
      <w:tr w:rsidR="00523BD4">
        <w:trPr>
          <w:ins w:id="1154" w:author="陈涛" w:date="2015-11-24T20:28:00Z"/>
        </w:trPr>
        <w:tc>
          <w:tcPr>
            <w:tcW w:w="1515" w:type="dxa"/>
          </w:tcPr>
          <w:p w:rsidR="00523BD4" w:rsidRDefault="002972CB">
            <w:pPr>
              <w:rPr>
                <w:ins w:id="1155" w:author="陈涛" w:date="2015-11-24T20:28:00Z"/>
              </w:rPr>
            </w:pPr>
            <w:ins w:id="1156" w:author="陈涛" w:date="2015-11-24T20:28:00Z">
              <w:r>
                <w:t>receiveLon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157" w:author="陈涛" w:date="2015-11-24T20:28:00Z"/>
              </w:rPr>
            </w:pPr>
            <w:ins w:id="1158" w:author="陈涛" w:date="2015-11-24T20:28:00Z">
              <w:r>
                <w:rPr>
                  <w:rFonts w:hint="eastAsia"/>
                </w:rPr>
                <w:t>收货的经度</w:t>
              </w:r>
            </w:ins>
          </w:p>
        </w:tc>
      </w:tr>
      <w:tr w:rsidR="00523BD4">
        <w:trPr>
          <w:ins w:id="1159" w:author="陈涛" w:date="2015-11-24T20:28:00Z"/>
        </w:trPr>
        <w:tc>
          <w:tcPr>
            <w:tcW w:w="1515" w:type="dxa"/>
          </w:tcPr>
          <w:p w:rsidR="00523BD4" w:rsidRDefault="002972CB">
            <w:pPr>
              <w:rPr>
                <w:ins w:id="1160" w:author="陈涛" w:date="2015-11-24T20:28:00Z"/>
              </w:rPr>
            </w:pPr>
            <w:ins w:id="1161" w:author="陈涛" w:date="2015-11-24T20:28:00Z">
              <w:r>
                <w:t>receiveLat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162" w:author="陈涛" w:date="2015-11-24T20:28:00Z"/>
              </w:rPr>
            </w:pPr>
            <w:ins w:id="1163" w:author="陈涛" w:date="2015-11-24T20:28:00Z">
              <w:r>
                <w:rPr>
                  <w:rFonts w:hint="eastAsia"/>
                </w:rPr>
                <w:t>收货的纬度</w:t>
              </w:r>
            </w:ins>
          </w:p>
        </w:tc>
      </w:tr>
      <w:tr w:rsidR="00523BD4">
        <w:tc>
          <w:tcPr>
            <w:tcW w:w="1515" w:type="dxa"/>
          </w:tcPr>
          <w:p w:rsidR="00523BD4" w:rsidRDefault="002972CB"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商品的信息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版本号，</w:t>
            </w:r>
            <w:r>
              <w:t>接单</w:t>
            </w:r>
            <w:r>
              <w:rPr>
                <w:rFonts w:hint="eastAsia"/>
              </w:rPr>
              <w:t>的时候需要这个参数</w:t>
            </w:r>
          </w:p>
        </w:tc>
      </w:tr>
      <w:tr w:rsidR="00523BD4">
        <w:trPr>
          <w:ins w:id="1164" w:author="陈涛" w:date="2015-12-01T14:37:00Z"/>
        </w:trPr>
        <w:tc>
          <w:tcPr>
            <w:tcW w:w="1515" w:type="dxa"/>
          </w:tcPr>
          <w:p w:rsidR="00523BD4" w:rsidRDefault="002972CB">
            <w:pPr>
              <w:rPr>
                <w:ins w:id="1165" w:author="陈涛" w:date="2015-12-01T14:37:00Z"/>
              </w:rPr>
            </w:pPr>
            <w:ins w:id="1166" w:author="陈涛" w:date="2015-12-01T14:37:00Z">
              <w:r>
                <w:rPr>
                  <w:u w:val="single"/>
                </w:rPr>
                <w:t>volume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167" w:author="陈涛" w:date="2015-12-01T14:37:00Z"/>
              </w:rPr>
            </w:pPr>
            <w:ins w:id="1168" w:author="陈涛" w:date="2015-12-01T14:37:00Z">
              <w:r>
                <w:rPr>
                  <w:rFonts w:hint="eastAsia"/>
                </w:rPr>
                <w:t>货物的体积，</w:t>
              </w:r>
              <w:r>
                <w:t>小</w:t>
              </w:r>
              <w:r>
                <w:rPr>
                  <w:rFonts w:hint="eastAsia"/>
                </w:rPr>
                <w:t>，</w:t>
              </w:r>
              <w:r>
                <w:t>中</w:t>
              </w:r>
              <w:r>
                <w:rPr>
                  <w:rFonts w:hint="eastAsia"/>
                </w:rPr>
                <w:t>，</w:t>
              </w:r>
              <w:r>
                <w:t>大</w:t>
              </w:r>
            </w:ins>
          </w:p>
        </w:tc>
      </w:tr>
      <w:tr w:rsidR="00523BD4">
        <w:trPr>
          <w:ins w:id="1169" w:author="陈涛" w:date="2015-12-01T14:37:00Z"/>
        </w:trPr>
        <w:tc>
          <w:tcPr>
            <w:tcW w:w="1515" w:type="dxa"/>
          </w:tcPr>
          <w:p w:rsidR="00523BD4" w:rsidRDefault="002972CB">
            <w:pPr>
              <w:rPr>
                <w:ins w:id="1170" w:author="陈涛" w:date="2015-12-01T14:37:00Z"/>
                <w:u w:val="single"/>
              </w:rPr>
            </w:pPr>
            <w:ins w:id="1171" w:author="陈涛" w:date="2015-12-01T14:37:00Z">
              <w:r>
                <w:rPr>
                  <w:u w:val="single"/>
                </w:rPr>
                <w:t>type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172" w:author="陈涛" w:date="2015-12-01T14:37:00Z"/>
              </w:rPr>
            </w:pPr>
            <w:ins w:id="1173" w:author="陈涛" w:date="2015-12-01T14:37:00Z">
              <w:r>
                <w:rPr>
                  <w:rFonts w:hint="eastAsia"/>
                </w:rPr>
                <w:t>订单的类型，</w:t>
              </w:r>
              <w:r>
                <w:t>0</w:t>
              </w:r>
              <w:r>
                <w:t>代办点快递，</w:t>
              </w:r>
              <w:r>
                <w:t>1</w:t>
              </w:r>
              <w:r>
                <w:t>个人快递</w:t>
              </w:r>
            </w:ins>
          </w:p>
        </w:tc>
      </w:tr>
    </w:tbl>
    <w:p w:rsidR="00523BD4" w:rsidRDefault="00523BD4"/>
    <w:p w:rsidR="00523BD4" w:rsidRDefault="002972CB">
      <w:r>
        <w:t>I</w:t>
      </w:r>
      <w:r>
        <w:rPr>
          <w:rFonts w:hint="eastAsia"/>
        </w:rPr>
        <w:t>nfo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2"/>
        <w:gridCol w:w="6705"/>
      </w:tblGrid>
      <w:tr w:rsidR="00523BD4">
        <w:tc>
          <w:tcPr>
            <w:tcW w:w="1512" w:type="dxa"/>
          </w:tcPr>
          <w:p w:rsidR="00523BD4" w:rsidRDefault="002972CB">
            <w:r>
              <w:t>height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商品的高度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ong</w:t>
            </w:r>
            <w:r>
              <w:t>_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商品的长度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width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商品的宽度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name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商品的名称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property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商品的属性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lastRenderedPageBreak/>
              <w:t>worth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商品的价值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weight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商品的重量</w:t>
            </w:r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拒收订单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order</w:t>
            </w:r>
            <w:r>
              <w:rPr>
                <w:rFonts w:hint="eastAsia"/>
              </w:rPr>
              <w:t>/</w:t>
            </w:r>
            <w:r>
              <w:t>reject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"dvlpId": "app_developer",</w:t>
            </w:r>
          </w:p>
          <w:p w:rsidR="00523BD4" w:rsidRDefault="002972CB">
            <w:r>
              <w:t xml:space="preserve">        "token": "7e203b8b32c296b4e9b2650bbdf0b838"</w:t>
            </w:r>
            <w:r>
              <w:t>,</w:t>
            </w:r>
          </w:p>
          <w:p w:rsidR="00523BD4" w:rsidRDefault="002972CB">
            <w:r>
              <w:t xml:space="preserve">        "loginId": "13512768679"</w:t>
            </w:r>
          </w:p>
          <w:p w:rsidR="00523BD4" w:rsidRDefault="002972CB">
            <w:r>
              <w:t xml:space="preserve">    },</w:t>
            </w:r>
          </w:p>
          <w:p w:rsidR="00523BD4" w:rsidRDefault="002972CB">
            <w:r>
              <w:t xml:space="preserve">    "params": {</w:t>
            </w:r>
          </w:p>
          <w:p w:rsidR="00523BD4" w:rsidRDefault="002972CB">
            <w:r>
              <w:t xml:space="preserve">        "orderUuid": "fd5b6dbf-70e8-11e5-a20a-00ffc0a55544",</w:t>
            </w:r>
          </w:p>
          <w:p w:rsidR="00523BD4" w:rsidRDefault="002972CB">
            <w:r>
              <w:t xml:space="preserve">        "password": "256975",</w:t>
            </w:r>
          </w:p>
          <w:p w:rsidR="00523BD4" w:rsidRDefault="002972CB">
            <w:r>
              <w:t xml:space="preserve">        "reason": ""</w:t>
            </w:r>
          </w:p>
          <w:p w:rsidR="00523BD4" w:rsidRDefault="002972CB">
            <w:r>
              <w:t xml:space="preserve">    }</w:t>
            </w:r>
          </w:p>
          <w:p w:rsidR="00523BD4" w:rsidRDefault="002972CB"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"status": 0,</w:t>
            </w:r>
          </w:p>
          <w:p w:rsidR="00523BD4" w:rsidRDefault="002972CB">
            <w:r>
              <w:rPr>
                <w:rFonts w:hint="eastAsia"/>
              </w:rPr>
              <w:t xml:space="preserve">        "msg": "</w:t>
            </w:r>
            <w:r>
              <w:t>拒收订单成功</w:t>
            </w:r>
            <w:r>
              <w:rPr>
                <w:rFonts w:hint="eastAsia"/>
              </w:rPr>
              <w:t>"</w:t>
            </w:r>
          </w:p>
          <w:p w:rsidR="00523BD4" w:rsidRDefault="002972CB">
            <w:r>
              <w:t xml:space="preserve">    },</w:t>
            </w:r>
          </w:p>
          <w:p w:rsidR="00523BD4" w:rsidRDefault="002972CB">
            <w:r>
              <w:t xml:space="preserve">    "data": {</w:t>
            </w:r>
          </w:p>
          <w:p w:rsidR="00523BD4" w:rsidRDefault="002972CB">
            <w:r>
              <w:t xml:space="preserve">        "orderUuid": "fd5b6dbf-70e8-11e5-a20a-00ffc0a55544",</w:t>
            </w:r>
          </w:p>
          <w:p w:rsidR="00523BD4" w:rsidRDefault="002972CB">
            <w:pPr>
              <w:ind w:firstLineChars="400" w:firstLine="840"/>
            </w:pPr>
            <w:r>
              <w:t>"orderId": XXXXXXXXXXXX,</w:t>
            </w:r>
          </w:p>
          <w:p w:rsidR="00523BD4" w:rsidRDefault="002972CB">
            <w:r>
              <w:t xml:space="preserve">        "originalOrderId": XXXXXXXXXXXX,</w:t>
            </w:r>
          </w:p>
          <w:p w:rsidR="00523BD4" w:rsidRDefault="002972CB">
            <w:r>
              <w:t xml:space="preserve">        "date": "2015-10-12",</w:t>
            </w:r>
          </w:p>
          <w:p w:rsidR="00523BD4" w:rsidRDefault="002972CB">
            <w:r>
              <w:rPr>
                <w:rFonts w:hint="eastAsia"/>
              </w:rPr>
              <w:t xml:space="preserve">        "method": "</w:t>
            </w:r>
            <w:r>
              <w:rPr>
                <w:rFonts w:hint="eastAsia"/>
              </w:rPr>
              <w:t>在线支付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"time": "21:56",</w:t>
            </w:r>
          </w:p>
          <w:p w:rsidR="00523BD4" w:rsidRDefault="002972CB">
            <w:r>
              <w:t xml:space="preserve">        "price": 25,</w:t>
            </w:r>
          </w:p>
          <w:p w:rsidR="00523BD4" w:rsidRDefault="002972CB">
            <w:r>
              <w:t xml:space="preserve">        "dely</w:t>
            </w:r>
            <w:r>
              <w:t>Distance": 1.2,</w:t>
            </w:r>
          </w:p>
          <w:p w:rsidR="00523BD4" w:rsidRDefault="002972CB">
            <w:r>
              <w:t xml:space="preserve">        "distDistance": 2.1,</w:t>
            </w:r>
          </w:p>
          <w:p w:rsidR="00523BD4" w:rsidRDefault="002972CB">
            <w:r>
              <w:t xml:space="preserve">        "delyRegion": null,</w:t>
            </w:r>
          </w:p>
          <w:p w:rsidR="00523BD4" w:rsidRDefault="002972CB">
            <w:pPr>
              <w:rPr>
                <w:ins w:id="1174" w:author="陈涛" w:date="2015-11-24T20:29:00Z"/>
              </w:rPr>
            </w:pPr>
            <w:r>
              <w:rPr>
                <w:rFonts w:hint="eastAsia"/>
              </w:rPr>
              <w:t xml:space="preserve">        "delyAddress": "</w:t>
            </w:r>
            <w:r>
              <w:rPr>
                <w:rFonts w:hint="eastAsia"/>
              </w:rPr>
              <w:t>长沙市开福区芙蓉中路建鸿达现代城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",</w:t>
            </w:r>
          </w:p>
          <w:p w:rsidR="00523BD4" w:rsidRDefault="002972CB">
            <w:pPr>
              <w:ind w:firstLineChars="400" w:firstLine="840"/>
              <w:rPr>
                <w:ins w:id="1175" w:author="陈涛" w:date="2015-11-24T20:29:00Z"/>
              </w:rPr>
            </w:pPr>
            <w:ins w:id="1176" w:author="陈涛" w:date="2015-11-24T20:29:00Z">
              <w:r>
                <w:t>"delyLon":111.004500,</w:t>
              </w:r>
            </w:ins>
          </w:p>
          <w:p w:rsidR="00523BD4" w:rsidRDefault="002972CB" w:rsidP="00523BD4">
            <w:pPr>
              <w:ind w:firstLineChars="400" w:firstLine="840"/>
              <w:pPrChange w:id="1177" w:author="陈涛" w:date="2015-11-24T20:29:00Z">
                <w:pPr/>
              </w:pPrChange>
            </w:pPr>
            <w:ins w:id="1178" w:author="陈涛" w:date="2015-11-24T20:29:00Z">
              <w:r>
                <w:t>"delyLat":27.118117,</w:t>
              </w:r>
            </w:ins>
          </w:p>
          <w:p w:rsidR="00523BD4" w:rsidRDefault="002972CB">
            <w:pPr>
              <w:ind w:firstLineChars="400" w:firstLine="840"/>
            </w:pPr>
            <w:r>
              <w:rPr>
                <w:rFonts w:hint="eastAsia"/>
              </w:rPr>
              <w:t>"receiveName": "</w:t>
            </w:r>
            <w:r>
              <w:rPr>
                <w:rFonts w:hint="eastAsia"/>
              </w:rPr>
              <w:t>崔小龙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523BD4" w:rsidRDefault="002972CB">
            <w:r>
              <w:t xml:space="preserve">        "receiveMobile": "13512768679",</w:t>
            </w:r>
          </w:p>
          <w:p w:rsidR="00523BD4" w:rsidRDefault="002972CB">
            <w:r>
              <w:rPr>
                <w:rFonts w:hint="eastAsia"/>
              </w:rPr>
              <w:t xml:space="preserve">        "receiveRegion": "</w:t>
            </w:r>
            <w:r>
              <w:rPr>
                <w:rFonts w:hint="eastAsia"/>
              </w:rPr>
              <w:t>湖南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"receiveCountry": null,</w:t>
            </w:r>
          </w:p>
          <w:p w:rsidR="00523BD4" w:rsidRDefault="002972CB">
            <w:pPr>
              <w:rPr>
                <w:ins w:id="1179" w:author="陈涛" w:date="2015-11-24T20:32:00Z"/>
              </w:rPr>
            </w:pPr>
            <w:r>
              <w:rPr>
                <w:rFonts w:hint="eastAsia"/>
              </w:rPr>
              <w:t xml:space="preserve">        "receiveAddress": "</w:t>
            </w:r>
            <w:r>
              <w:rPr>
                <w:rFonts w:hint="eastAsia"/>
              </w:rPr>
              <w:t>长沙市银河大酒店</w:t>
            </w:r>
            <w:r>
              <w:rPr>
                <w:rFonts w:hint="eastAsia"/>
              </w:rPr>
              <w:t>",</w:t>
            </w:r>
          </w:p>
          <w:p w:rsidR="00523BD4" w:rsidRDefault="002972CB">
            <w:pPr>
              <w:ind w:firstLineChars="400" w:firstLine="840"/>
              <w:rPr>
                <w:ins w:id="1180" w:author="陈涛" w:date="2015-11-24T20:32:00Z"/>
              </w:rPr>
            </w:pPr>
            <w:ins w:id="1181" w:author="陈涛" w:date="2015-11-24T20:32:00Z">
              <w:r>
                <w:rPr>
                  <w:rFonts w:hint="eastAsia"/>
                </w:rPr>
                <w:lastRenderedPageBreak/>
                <w:t>"</w:t>
              </w:r>
              <w:r>
                <w:t>receiveLon":111.004500,</w:t>
              </w:r>
            </w:ins>
          </w:p>
          <w:p w:rsidR="00523BD4" w:rsidRDefault="002972CB" w:rsidP="00523BD4">
            <w:pPr>
              <w:ind w:firstLineChars="400" w:firstLine="840"/>
              <w:pPrChange w:id="1182" w:author="陈涛" w:date="2015-11-24T20:32:00Z">
                <w:pPr/>
              </w:pPrChange>
            </w:pPr>
            <w:ins w:id="1183" w:author="陈涛" w:date="2015-11-24T20:32:00Z">
              <w:r>
                <w:t>"receiveLat":27.118117,</w:t>
              </w:r>
            </w:ins>
          </w:p>
          <w:p w:rsidR="00523BD4" w:rsidRDefault="002972CB">
            <w:pPr>
              <w:rPr>
                <w:ins w:id="1184" w:author="陈涛" w:date="2015-12-01T14:39:00Z"/>
              </w:rPr>
            </w:pPr>
            <w:r>
              <w:t xml:space="preserve">        "version": 0,</w:t>
            </w:r>
          </w:p>
          <w:p w:rsidR="00523BD4" w:rsidRDefault="002972CB">
            <w:pPr>
              <w:ind w:firstLineChars="400" w:firstLine="840"/>
              <w:rPr>
                <w:ins w:id="1185" w:author="陈涛" w:date="2015-12-01T14:39:00Z"/>
              </w:rPr>
            </w:pPr>
            <w:ins w:id="1186" w:author="陈涛" w:date="2015-12-01T14:39:00Z">
              <w:r>
                <w:t>"volume": "</w:t>
              </w:r>
              <w:r>
                <w:t>小</w:t>
              </w:r>
              <w:r>
                <w:t>",</w:t>
              </w:r>
            </w:ins>
          </w:p>
          <w:p w:rsidR="00523BD4" w:rsidRDefault="002972CB" w:rsidP="00523BD4">
            <w:pPr>
              <w:ind w:firstLineChars="400" w:firstLine="840"/>
              <w:pPrChange w:id="1187" w:author="陈涛" w:date="2015-12-01T14:39:00Z">
                <w:pPr/>
              </w:pPrChange>
            </w:pPr>
            <w:ins w:id="1188" w:author="陈涛" w:date="2015-12-01T14:39:00Z">
              <w:r>
                <w:t>"type": 0,</w:t>
              </w:r>
            </w:ins>
          </w:p>
          <w:p w:rsidR="00523BD4" w:rsidRDefault="002972CB">
            <w:r>
              <w:t xml:space="preserve">        "info": {</w:t>
            </w:r>
          </w:p>
          <w:p w:rsidR="00523BD4" w:rsidRDefault="002972CB">
            <w:r>
              <w:t xml:space="preserve">            "height": 8,</w:t>
            </w:r>
          </w:p>
          <w:p w:rsidR="00523BD4" w:rsidRDefault="002972CB">
            <w:r>
              <w:t xml:space="preserve">            "long_": 20,</w:t>
            </w:r>
          </w:p>
          <w:p w:rsidR="00523BD4" w:rsidRDefault="002972CB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马克杯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rPr>
                <w:rFonts w:hint="eastAsia"/>
              </w:rPr>
              <w:t xml:space="preserve">            "property": "</w:t>
            </w:r>
            <w:r>
              <w:rPr>
                <w:rFonts w:hint="eastAsia"/>
              </w:rPr>
              <w:t>易碎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    "width": 10,</w:t>
            </w:r>
          </w:p>
          <w:p w:rsidR="00523BD4" w:rsidRDefault="002972CB">
            <w:r>
              <w:t xml:space="preserve">            "worth": null,</w:t>
            </w:r>
          </w:p>
          <w:p w:rsidR="00523BD4" w:rsidRDefault="002972CB">
            <w:r>
              <w:t xml:space="preserve">            "weight": 0</w:t>
            </w:r>
          </w:p>
          <w:p w:rsidR="00523BD4" w:rsidRDefault="002972CB">
            <w:r>
              <w:t xml:space="preserve">        }</w:t>
            </w:r>
          </w:p>
          <w:p w:rsidR="00523BD4" w:rsidRDefault="002972CB">
            <w:r>
              <w:t xml:space="preserve">    }</w:t>
            </w:r>
          </w:p>
          <w:p w:rsidR="00523BD4" w:rsidRDefault="002972CB">
            <w:r>
              <w:t>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请求参数说明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2"/>
        <w:gridCol w:w="43"/>
        <w:gridCol w:w="6662"/>
      </w:tblGrid>
      <w:tr w:rsidR="00523BD4">
        <w:tc>
          <w:tcPr>
            <w:tcW w:w="1555" w:type="dxa"/>
            <w:gridSpan w:val="2"/>
          </w:tcPr>
          <w:p w:rsidR="00523BD4" w:rsidRDefault="002972CB">
            <w:r>
              <w:t>dvlpId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</w:tr>
      <w:tr w:rsidR="00523BD4">
        <w:tc>
          <w:tcPr>
            <w:tcW w:w="1555" w:type="dxa"/>
            <w:gridSpan w:val="2"/>
          </w:tcPr>
          <w:p w:rsidR="00523BD4" w:rsidRDefault="002972CB">
            <w:r>
              <w:t>token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</w:tr>
      <w:tr w:rsidR="00523BD4">
        <w:tc>
          <w:tcPr>
            <w:tcW w:w="1555" w:type="dxa"/>
            <w:gridSpan w:val="2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</w:tr>
      <w:tr w:rsidR="00523BD4">
        <w:tc>
          <w:tcPr>
            <w:tcW w:w="1555" w:type="dxa"/>
            <w:gridSpan w:val="2"/>
          </w:tcPr>
          <w:p w:rsidR="00523BD4" w:rsidRDefault="002972CB">
            <w:r>
              <w:t>orderUuid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UUID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password</w:t>
            </w:r>
          </w:p>
        </w:tc>
        <w:tc>
          <w:tcPr>
            <w:tcW w:w="6705" w:type="dxa"/>
            <w:gridSpan w:val="2"/>
          </w:tcPr>
          <w:p w:rsidR="00523BD4" w:rsidRDefault="002972CB">
            <w:r>
              <w:rPr>
                <w:rFonts w:hint="eastAsia"/>
              </w:rPr>
              <w:t>订单密码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6705" w:type="dxa"/>
            <w:gridSpan w:val="2"/>
          </w:tcPr>
          <w:p w:rsidR="00523BD4" w:rsidRDefault="002972CB">
            <w:r>
              <w:rPr>
                <w:rFonts w:hint="eastAsia"/>
              </w:rPr>
              <w:t>拒收的原因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响应参数说明</w:t>
      </w:r>
    </w:p>
    <w:p w:rsidR="00523BD4" w:rsidRDefault="00523BD4"/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5"/>
        <w:gridCol w:w="6702"/>
      </w:tblGrid>
      <w:tr w:rsidR="00523BD4">
        <w:tc>
          <w:tcPr>
            <w:tcW w:w="1515" w:type="dxa"/>
          </w:tcPr>
          <w:p w:rsidR="00523BD4" w:rsidRDefault="002972CB">
            <w:r>
              <w:t>orderUuid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订单的</w:t>
            </w:r>
            <w:r>
              <w:rPr>
                <w:rFonts w:hint="eastAsia"/>
              </w:rPr>
              <w:t>uuid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o</w:t>
            </w:r>
            <w:r>
              <w:rPr>
                <w:rFonts w:hint="eastAsia"/>
              </w:rPr>
              <w:t>rderId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订单号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originalOrderId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原始（第三方）的订单号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date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订单的日期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time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订单的时间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method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订单支付方式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订单派送的价格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delyDistance</w:t>
            </w:r>
          </w:p>
        </w:tc>
        <w:tc>
          <w:tcPr>
            <w:tcW w:w="6702" w:type="dxa"/>
          </w:tcPr>
          <w:p w:rsidR="00523BD4" w:rsidRDefault="002972CB">
            <w:r>
              <w:t>取货</w:t>
            </w:r>
            <w:r>
              <w:rPr>
                <w:rFonts w:hint="eastAsia"/>
              </w:rPr>
              <w:t>的</w:t>
            </w:r>
            <w:r>
              <w:t>距离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distDistance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送货的距离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delyRegion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获取所在地区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dely</w:t>
            </w:r>
            <w:r>
              <w:rPr>
                <w:rFonts w:hint="eastAsia"/>
              </w:rPr>
              <w:t>Address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取货的地址</w:t>
            </w:r>
          </w:p>
        </w:tc>
      </w:tr>
      <w:tr w:rsidR="00523BD4">
        <w:trPr>
          <w:ins w:id="1189" w:author="陈涛" w:date="2015-11-24T20:26:00Z"/>
        </w:trPr>
        <w:tc>
          <w:tcPr>
            <w:tcW w:w="1515" w:type="dxa"/>
          </w:tcPr>
          <w:p w:rsidR="00523BD4" w:rsidRDefault="002972CB">
            <w:pPr>
              <w:rPr>
                <w:ins w:id="1190" w:author="陈涛" w:date="2015-11-24T20:26:00Z"/>
              </w:rPr>
            </w:pPr>
            <w:ins w:id="1191" w:author="陈涛" w:date="2015-11-24T20:26:00Z">
              <w:r>
                <w:t>delyLon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192" w:author="陈涛" w:date="2015-11-24T20:26:00Z"/>
              </w:rPr>
            </w:pPr>
            <w:ins w:id="1193" w:author="陈涛" w:date="2015-11-24T20:26:00Z">
              <w:r>
                <w:rPr>
                  <w:rFonts w:hint="eastAsia"/>
                </w:rPr>
                <w:t>取货的经度</w:t>
              </w:r>
            </w:ins>
          </w:p>
        </w:tc>
      </w:tr>
      <w:tr w:rsidR="00523BD4">
        <w:trPr>
          <w:ins w:id="1194" w:author="陈涛" w:date="2015-11-24T20:26:00Z"/>
        </w:trPr>
        <w:tc>
          <w:tcPr>
            <w:tcW w:w="1515" w:type="dxa"/>
          </w:tcPr>
          <w:p w:rsidR="00523BD4" w:rsidRDefault="002972CB">
            <w:pPr>
              <w:rPr>
                <w:ins w:id="1195" w:author="陈涛" w:date="2015-11-24T20:26:00Z"/>
              </w:rPr>
            </w:pPr>
            <w:ins w:id="1196" w:author="陈涛" w:date="2015-11-24T20:26:00Z">
              <w:r>
                <w:t>delyLat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197" w:author="陈涛" w:date="2015-11-24T20:26:00Z"/>
              </w:rPr>
            </w:pPr>
            <w:ins w:id="1198" w:author="陈涛" w:date="2015-11-24T20:26:00Z">
              <w:r>
                <w:rPr>
                  <w:rFonts w:hint="eastAsia"/>
                </w:rPr>
                <w:t>取货的纬度</w:t>
              </w:r>
            </w:ins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receiveName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收货人姓名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receiveMobile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收货人手机号码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receiveRegion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收货的地区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lastRenderedPageBreak/>
              <w:t>receiveCountry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收货的乡村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rPr>
                <w:rFonts w:hint="eastAsia"/>
              </w:rPr>
              <w:t>receiveAddress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收货的地址</w:t>
            </w:r>
          </w:p>
        </w:tc>
      </w:tr>
      <w:tr w:rsidR="00523BD4">
        <w:trPr>
          <w:ins w:id="1199" w:author="陈涛" w:date="2015-11-24T20:28:00Z"/>
        </w:trPr>
        <w:tc>
          <w:tcPr>
            <w:tcW w:w="1515" w:type="dxa"/>
          </w:tcPr>
          <w:p w:rsidR="00523BD4" w:rsidRDefault="002972CB">
            <w:pPr>
              <w:rPr>
                <w:ins w:id="1200" w:author="陈涛" w:date="2015-11-24T20:28:00Z"/>
              </w:rPr>
            </w:pPr>
            <w:ins w:id="1201" w:author="陈涛" w:date="2015-11-24T20:28:00Z">
              <w:r>
                <w:t>receiveLon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202" w:author="陈涛" w:date="2015-11-24T20:28:00Z"/>
              </w:rPr>
            </w:pPr>
            <w:ins w:id="1203" w:author="陈涛" w:date="2015-11-24T20:28:00Z">
              <w:r>
                <w:rPr>
                  <w:rFonts w:hint="eastAsia"/>
                </w:rPr>
                <w:t>收货的经度</w:t>
              </w:r>
            </w:ins>
          </w:p>
        </w:tc>
      </w:tr>
      <w:tr w:rsidR="00523BD4">
        <w:trPr>
          <w:ins w:id="1204" w:author="陈涛" w:date="2015-11-24T20:28:00Z"/>
        </w:trPr>
        <w:tc>
          <w:tcPr>
            <w:tcW w:w="1515" w:type="dxa"/>
          </w:tcPr>
          <w:p w:rsidR="00523BD4" w:rsidRDefault="002972CB">
            <w:pPr>
              <w:rPr>
                <w:ins w:id="1205" w:author="陈涛" w:date="2015-11-24T20:28:00Z"/>
              </w:rPr>
            </w:pPr>
            <w:ins w:id="1206" w:author="陈涛" w:date="2015-11-24T20:28:00Z">
              <w:r>
                <w:t>receiveLat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207" w:author="陈涛" w:date="2015-11-24T20:28:00Z"/>
              </w:rPr>
            </w:pPr>
            <w:ins w:id="1208" w:author="陈涛" w:date="2015-11-24T20:28:00Z">
              <w:r>
                <w:rPr>
                  <w:rFonts w:hint="eastAsia"/>
                </w:rPr>
                <w:t>收货的纬度</w:t>
              </w:r>
            </w:ins>
          </w:p>
        </w:tc>
      </w:tr>
      <w:tr w:rsidR="00523BD4">
        <w:tc>
          <w:tcPr>
            <w:tcW w:w="1515" w:type="dxa"/>
          </w:tcPr>
          <w:p w:rsidR="00523BD4" w:rsidRDefault="002972CB"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商品的信息</w:t>
            </w:r>
          </w:p>
        </w:tc>
      </w:tr>
      <w:tr w:rsidR="00523BD4">
        <w:tc>
          <w:tcPr>
            <w:tcW w:w="1515" w:type="dxa"/>
          </w:tcPr>
          <w:p w:rsidR="00523BD4" w:rsidRDefault="002972CB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6702" w:type="dxa"/>
          </w:tcPr>
          <w:p w:rsidR="00523BD4" w:rsidRDefault="002972CB">
            <w:r>
              <w:rPr>
                <w:rFonts w:hint="eastAsia"/>
              </w:rPr>
              <w:t>版本号，</w:t>
            </w:r>
            <w:r>
              <w:t>接单</w:t>
            </w:r>
            <w:r>
              <w:rPr>
                <w:rFonts w:hint="eastAsia"/>
              </w:rPr>
              <w:t>的时候需要这个参数</w:t>
            </w:r>
          </w:p>
        </w:tc>
      </w:tr>
      <w:tr w:rsidR="00523BD4">
        <w:trPr>
          <w:ins w:id="1209" w:author="陈涛" w:date="2015-12-01T14:38:00Z"/>
        </w:trPr>
        <w:tc>
          <w:tcPr>
            <w:tcW w:w="1515" w:type="dxa"/>
          </w:tcPr>
          <w:p w:rsidR="00523BD4" w:rsidRDefault="002972CB">
            <w:pPr>
              <w:rPr>
                <w:ins w:id="1210" w:author="陈涛" w:date="2015-12-01T14:38:00Z"/>
              </w:rPr>
            </w:pPr>
            <w:ins w:id="1211" w:author="陈涛" w:date="2015-12-01T14:38:00Z">
              <w:r>
                <w:rPr>
                  <w:u w:val="single"/>
                </w:rPr>
                <w:t>volume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212" w:author="陈涛" w:date="2015-12-01T14:38:00Z"/>
              </w:rPr>
            </w:pPr>
            <w:ins w:id="1213" w:author="陈涛" w:date="2015-12-01T14:38:00Z">
              <w:r>
                <w:rPr>
                  <w:rFonts w:hint="eastAsia"/>
                </w:rPr>
                <w:t>货物的体积，</w:t>
              </w:r>
              <w:r>
                <w:t>小</w:t>
              </w:r>
              <w:r>
                <w:rPr>
                  <w:rFonts w:hint="eastAsia"/>
                </w:rPr>
                <w:t>，</w:t>
              </w:r>
              <w:r>
                <w:t>中</w:t>
              </w:r>
              <w:r>
                <w:rPr>
                  <w:rFonts w:hint="eastAsia"/>
                </w:rPr>
                <w:t>，</w:t>
              </w:r>
              <w:r>
                <w:t>大</w:t>
              </w:r>
            </w:ins>
          </w:p>
        </w:tc>
      </w:tr>
      <w:tr w:rsidR="00523BD4">
        <w:trPr>
          <w:ins w:id="1214" w:author="陈涛" w:date="2015-12-01T14:38:00Z"/>
        </w:trPr>
        <w:tc>
          <w:tcPr>
            <w:tcW w:w="1515" w:type="dxa"/>
          </w:tcPr>
          <w:p w:rsidR="00523BD4" w:rsidRDefault="002972CB">
            <w:pPr>
              <w:rPr>
                <w:ins w:id="1215" w:author="陈涛" w:date="2015-12-01T14:38:00Z"/>
                <w:u w:val="single"/>
              </w:rPr>
            </w:pPr>
            <w:ins w:id="1216" w:author="陈涛" w:date="2015-12-01T14:38:00Z">
              <w:r>
                <w:rPr>
                  <w:u w:val="single"/>
                </w:rPr>
                <w:t>type</w:t>
              </w:r>
            </w:ins>
          </w:p>
        </w:tc>
        <w:tc>
          <w:tcPr>
            <w:tcW w:w="6702" w:type="dxa"/>
          </w:tcPr>
          <w:p w:rsidR="00523BD4" w:rsidRDefault="002972CB">
            <w:pPr>
              <w:rPr>
                <w:ins w:id="1217" w:author="陈涛" w:date="2015-12-01T14:38:00Z"/>
              </w:rPr>
            </w:pPr>
            <w:ins w:id="1218" w:author="陈涛" w:date="2015-12-01T14:38:00Z">
              <w:r>
                <w:rPr>
                  <w:rFonts w:hint="eastAsia"/>
                </w:rPr>
                <w:t>订单的类型，</w:t>
              </w:r>
              <w:r>
                <w:t>0</w:t>
              </w:r>
              <w:r>
                <w:t>代办点快递，</w:t>
              </w:r>
              <w:r>
                <w:t>1</w:t>
              </w:r>
              <w:r>
                <w:t>个人快递</w:t>
              </w:r>
            </w:ins>
          </w:p>
        </w:tc>
      </w:tr>
    </w:tbl>
    <w:p w:rsidR="00523BD4" w:rsidRDefault="00523BD4"/>
    <w:p w:rsidR="00523BD4" w:rsidRDefault="002972CB">
      <w:r>
        <w:t>I</w:t>
      </w:r>
      <w:r>
        <w:rPr>
          <w:rFonts w:hint="eastAsia"/>
        </w:rPr>
        <w:t>nfo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2"/>
        <w:gridCol w:w="6705"/>
      </w:tblGrid>
      <w:tr w:rsidR="00523BD4">
        <w:tc>
          <w:tcPr>
            <w:tcW w:w="1512" w:type="dxa"/>
          </w:tcPr>
          <w:p w:rsidR="00523BD4" w:rsidRDefault="002972CB">
            <w:r>
              <w:t>height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商品的高度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ong</w:t>
            </w:r>
            <w:r>
              <w:t>_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商品的长度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width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商品的宽度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name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商品的名称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property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商品的属性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worth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商品的价值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weight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商品的重量</w:t>
            </w:r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个人中心</w:t>
      </w:r>
      <w:r>
        <w:t>接口</w:t>
      </w:r>
    </w:p>
    <w:tbl>
      <w:tblPr>
        <w:tblStyle w:val="aa"/>
        <w:tblW w:w="8409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  <w:gridCol w:w="113"/>
      </w:tblGrid>
      <w:tr w:rsidR="00523BD4">
        <w:tc>
          <w:tcPr>
            <w:tcW w:w="8409" w:type="dxa"/>
            <w:gridSpan w:val="3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user</w:t>
            </w:r>
            <w:r>
              <w:rPr>
                <w:rFonts w:hint="eastAsia"/>
              </w:rPr>
              <w:t>/</w:t>
            </w:r>
            <w:r>
              <w:t>space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138" w:type="dxa"/>
            <w:gridSpan w:val="2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"dvlpId": "app_developer",</w:t>
            </w:r>
          </w:p>
          <w:p w:rsidR="00523BD4" w:rsidRDefault="002972CB">
            <w:r>
              <w:t xml:space="preserve">        "token": "7e203b8b32c296b4e9b2650bbdf0b838",</w:t>
            </w:r>
          </w:p>
          <w:p w:rsidR="00523BD4" w:rsidRDefault="002972CB">
            <w:r>
              <w:t xml:space="preserve">        "loginId": "13512768679"</w:t>
            </w:r>
          </w:p>
          <w:p w:rsidR="00523BD4" w:rsidRDefault="002972CB">
            <w:pPr>
              <w:ind w:firstLine="420"/>
            </w:pPr>
            <w:r>
              <w:t>},</w:t>
            </w:r>
          </w:p>
          <w:p w:rsidR="00523BD4" w:rsidRDefault="002972CB">
            <w:pPr>
              <w:ind w:firstLine="420"/>
            </w:pPr>
            <w:r>
              <w:t>“params”:{</w:t>
            </w:r>
            <w:r>
              <w:rPr>
                <w:rFonts w:hint="eastAsia"/>
              </w:rPr>
              <w:t xml:space="preserve"> </w:t>
            </w:r>
          </w:p>
          <w:p w:rsidR="00523BD4" w:rsidRDefault="00523BD4">
            <w:pPr>
              <w:ind w:firstLine="420"/>
            </w:pPr>
          </w:p>
          <w:p w:rsidR="00523BD4" w:rsidRDefault="002972CB">
            <w:pPr>
              <w:ind w:firstLine="420"/>
            </w:pPr>
            <w:r>
              <w:t>}</w:t>
            </w:r>
          </w:p>
          <w:p w:rsidR="00523BD4" w:rsidRDefault="002972CB">
            <w:r>
              <w:t>}</w:t>
            </w:r>
          </w:p>
        </w:tc>
      </w:tr>
      <w:tr w:rsidR="00523BD4">
        <w:trPr>
          <w:gridAfter w:val="1"/>
          <w:wAfter w:w="113" w:type="dxa"/>
        </w:trPr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"status": 0,</w:t>
            </w:r>
          </w:p>
          <w:p w:rsidR="00523BD4" w:rsidRDefault="002972CB">
            <w:r>
              <w:rPr>
                <w:rFonts w:hint="eastAsia"/>
              </w:rPr>
              <w:t xml:space="preserve">        "msg": "</w:t>
            </w:r>
            <w:r>
              <w:rPr>
                <w:rFonts w:hint="eastAsia"/>
              </w:rPr>
              <w:t>个人</w:t>
            </w:r>
            <w:r>
              <w:t>中心获取成功</w:t>
            </w:r>
            <w:r>
              <w:rPr>
                <w:rFonts w:hint="eastAsia"/>
              </w:rPr>
              <w:t>"</w:t>
            </w:r>
            <w:r>
              <w:t xml:space="preserve"> </w:t>
            </w:r>
          </w:p>
          <w:p w:rsidR="00523BD4" w:rsidRDefault="002972CB">
            <w:r>
              <w:t xml:space="preserve">    },</w:t>
            </w:r>
          </w:p>
          <w:p w:rsidR="00523BD4" w:rsidRDefault="002972CB">
            <w:r>
              <w:t xml:space="preserve">    "data": </w:t>
            </w:r>
            <w:del w:id="1219" w:author="黄胜" w:date="2015-12-21T15:30:00Z">
              <w:r>
                <w:delText>[</w:delText>
              </w:r>
            </w:del>
          </w:p>
          <w:p w:rsidR="00523BD4" w:rsidRDefault="002972CB">
            <w:r>
              <w:t xml:space="preserve">        {</w:t>
            </w:r>
          </w:p>
          <w:p w:rsidR="00523BD4" w:rsidRDefault="002972CB">
            <w:r>
              <w:t xml:space="preserve">            "point": "5",</w:t>
            </w:r>
          </w:p>
          <w:p w:rsidR="00523BD4" w:rsidRDefault="002972CB">
            <w:pPr>
              <w:rPr>
                <w:ins w:id="1220" w:author="黄胜" w:date="2015-12-03T13:41:00Z"/>
              </w:rPr>
            </w:pPr>
            <w:r>
              <w:t xml:space="preserve">            "balance": "10"</w:t>
            </w:r>
            <w:r>
              <w:rPr>
                <w:rFonts w:hint="eastAsia"/>
              </w:rPr>
              <w:t xml:space="preserve"> </w:t>
            </w:r>
            <w:ins w:id="1221" w:author="黄胜" w:date="2015-12-03T13:41:00Z">
              <w:r>
                <w:t>,</w:t>
              </w:r>
            </w:ins>
          </w:p>
          <w:p w:rsidR="00523BD4" w:rsidRDefault="002972CB">
            <w:pPr>
              <w:rPr>
                <w:ins w:id="1222" w:author="Administrator" w:date="2016-04-08T15:09:00Z"/>
              </w:rPr>
            </w:pPr>
            <w:ins w:id="1223" w:author="黄胜" w:date="2015-12-03T13:41:00Z">
              <w:r>
                <w:rPr>
                  <w:rFonts w:hint="eastAsia"/>
                </w:rPr>
                <w:t xml:space="preserve"> </w:t>
              </w:r>
              <w:r>
                <w:t xml:space="preserve">           “awardBalance”:0.50</w:t>
              </w:r>
            </w:ins>
            <w:ins w:id="1224" w:author="Administrator" w:date="2016-04-08T15:09:00Z">
              <w:r>
                <w:rPr>
                  <w:rFonts w:hint="eastAsia"/>
                </w:rPr>
                <w:t>,</w:t>
              </w:r>
            </w:ins>
          </w:p>
          <w:p w:rsidR="00523BD4" w:rsidRDefault="002972CB">
            <w:pPr>
              <w:rPr>
                <w:ins w:id="1225" w:author="Administrator" w:date="2016-04-08T15:10:00Z"/>
              </w:rPr>
            </w:pPr>
            <w:ins w:id="1226" w:author="Administrator" w:date="2016-04-08T15:09:00Z">
              <w:r>
                <w:rPr>
                  <w:rFonts w:hint="eastAsia"/>
                </w:rPr>
                <w:t xml:space="preserve">             </w:t>
              </w:r>
              <w:r>
                <w:t>“</w:t>
              </w:r>
              <w:r>
                <w:rPr>
                  <w:rFonts w:hint="eastAsia"/>
                </w:rPr>
                <w:t>nickName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t>””</w:t>
              </w:r>
            </w:ins>
            <w:ins w:id="1227" w:author="Administrator" w:date="2016-04-08T15:10:00Z">
              <w:r>
                <w:rPr>
                  <w:rFonts w:hint="eastAsia"/>
                </w:rPr>
                <w:t>,</w:t>
              </w:r>
            </w:ins>
          </w:p>
          <w:p w:rsidR="00523BD4" w:rsidRDefault="002972CB">
            <w:pPr>
              <w:rPr>
                <w:ins w:id="1228" w:author="Administrator" w:date="2016-04-08T15:10:00Z"/>
              </w:rPr>
            </w:pPr>
            <w:ins w:id="1229" w:author="Administrator" w:date="2016-04-08T15:10:00Z">
              <w:r>
                <w:rPr>
                  <w:rFonts w:hint="eastAsia"/>
                </w:rPr>
                <w:lastRenderedPageBreak/>
                <w:t xml:space="preserve">             </w:t>
              </w:r>
              <w:r>
                <w:t>“</w:t>
              </w:r>
              <w:r>
                <w:rPr>
                  <w:rFonts w:hint="eastAsia"/>
                </w:rPr>
                <w:t>sex</w:t>
              </w:r>
              <w:r>
                <w:t>”</w:t>
              </w:r>
              <w:r>
                <w:rPr>
                  <w:rFonts w:hint="eastAsia"/>
                </w:rPr>
                <w:t>:1,</w:t>
              </w:r>
            </w:ins>
          </w:p>
          <w:p w:rsidR="00523BD4" w:rsidRDefault="002972CB">
            <w:pPr>
              <w:rPr>
                <w:ins w:id="1230" w:author="Administrator" w:date="2016-04-08T15:10:00Z"/>
              </w:rPr>
            </w:pPr>
            <w:ins w:id="1231" w:author="Administrator" w:date="2016-04-08T15:10:00Z">
              <w:r>
                <w:rPr>
                  <w:rFonts w:hint="eastAsia"/>
                </w:rPr>
                <w:t xml:space="preserve">             </w:t>
              </w:r>
              <w:r>
                <w:t>“</w:t>
              </w:r>
              <w:r>
                <w:rPr>
                  <w:rFonts w:hint="eastAsia"/>
                </w:rPr>
                <w:t>mobileNo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t>””</w:t>
              </w:r>
              <w:r>
                <w:rPr>
                  <w:rFonts w:hint="eastAsia"/>
                </w:rPr>
                <w:t>,</w:t>
              </w:r>
            </w:ins>
          </w:p>
          <w:p w:rsidR="00523BD4" w:rsidRDefault="002972CB">
            <w:pPr>
              <w:rPr>
                <w:ins w:id="1232" w:author="Administrator" w:date="2016-04-08T17:19:00Z"/>
              </w:rPr>
            </w:pPr>
            <w:ins w:id="1233" w:author="Administrator" w:date="2016-04-08T15:10:00Z">
              <w:r>
                <w:rPr>
                  <w:rFonts w:hint="eastAsia"/>
                </w:rPr>
                <w:t xml:space="preserve">             </w:t>
              </w:r>
              <w:r>
                <w:t>“</w:t>
              </w:r>
              <w:r>
                <w:rPr>
                  <w:rFonts w:hint="eastAsia"/>
                </w:rPr>
                <w:t>verity</w:t>
              </w:r>
              <w:r>
                <w:t>”</w:t>
              </w:r>
            </w:ins>
            <w:ins w:id="1234" w:author="Administrator" w:date="2016-04-08T17:19:00Z">
              <w:r>
                <w:rPr>
                  <w:rFonts w:hint="eastAsia"/>
                </w:rPr>
                <w:t>,</w:t>
              </w:r>
            </w:ins>
          </w:p>
          <w:p w:rsidR="00523BD4" w:rsidRDefault="002972CB">
            <w:pPr>
              <w:rPr>
                <w:ins w:id="1235" w:author="Administrator" w:date="2016-04-08T17:19:00Z"/>
              </w:rPr>
            </w:pPr>
            <w:ins w:id="1236" w:author="Administrator" w:date="2016-04-08T17:19:00Z">
              <w:r>
                <w:rPr>
                  <w:rFonts w:hint="eastAsia"/>
                </w:rPr>
                <w:t xml:space="preserve">              </w:t>
              </w:r>
              <w:r>
                <w:t>“</w:t>
              </w:r>
              <w:r>
                <w:rPr>
                  <w:rFonts w:hint="eastAsia"/>
                </w:rPr>
                <w:t>realName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t>””</w:t>
              </w:r>
              <w:r>
                <w:rPr>
                  <w:rFonts w:hint="eastAsia"/>
                </w:rPr>
                <w:t>,</w:t>
              </w:r>
            </w:ins>
          </w:p>
          <w:p w:rsidR="00523BD4" w:rsidRDefault="002972CB">
            <w:pPr>
              <w:rPr>
                <w:ins w:id="1237" w:author="Administrator" w:date="2016-04-13T10:00:00Z"/>
              </w:rPr>
            </w:pPr>
            <w:ins w:id="1238" w:author="Administrator" w:date="2016-04-08T17:19:00Z">
              <w:r>
                <w:rPr>
                  <w:rFonts w:hint="eastAsia"/>
                </w:rPr>
                <w:t xml:space="preserve">            </w:t>
              </w:r>
              <w:r>
                <w:t>“</w:t>
              </w:r>
              <w:r>
                <w:rPr>
                  <w:rFonts w:hint="eastAsia"/>
                </w:rPr>
                <w:t>cardNo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t>””</w:t>
              </w:r>
            </w:ins>
          </w:p>
          <w:p w:rsidR="00523BD4" w:rsidRDefault="002972CB">
            <w:pPr>
              <w:rPr>
                <w:ins w:id="1239" w:author="黄胜" w:date="2016-04-15T15:09:00Z"/>
              </w:rPr>
            </w:pPr>
            <w:ins w:id="1240" w:author="Administrator" w:date="2016-04-13T10:00:00Z">
              <w:r>
                <w:rPr>
                  <w:rFonts w:hint="eastAsia"/>
                </w:rPr>
                <w:t xml:space="preserve">            </w:t>
              </w:r>
              <w:r>
                <w:t>“</w:t>
              </w:r>
              <w:r>
                <w:rPr>
                  <w:rFonts w:hint="eastAsia"/>
                </w:rPr>
                <w:t>courtesy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t>””</w:t>
              </w:r>
            </w:ins>
            <w:ins w:id="1241" w:author="黄胜" w:date="2016-04-15T15:09:00Z">
              <w:r>
                <w:t>,</w:t>
              </w:r>
            </w:ins>
          </w:p>
          <w:p w:rsidR="002972CB" w:rsidRDefault="002972CB">
            <w:ins w:id="1242" w:author="黄胜" w:date="2016-04-15T15:09:00Z">
              <w:r>
                <w:t xml:space="preserve">            “</w:t>
              </w:r>
              <w:r w:rsidRPr="002972CB">
                <w:t>messageNum</w:t>
              </w:r>
              <w:r>
                <w:t>”:”30”</w:t>
              </w:r>
            </w:ins>
          </w:p>
          <w:p w:rsidR="00523BD4" w:rsidRDefault="002972CB">
            <w:r>
              <w:t xml:space="preserve">        }</w:t>
            </w:r>
          </w:p>
          <w:p w:rsidR="00523BD4" w:rsidRDefault="002972CB">
            <w:r>
              <w:t xml:space="preserve">    </w:t>
            </w:r>
            <w:del w:id="1243" w:author="黄胜" w:date="2015-12-21T15:30:00Z">
              <w:r>
                <w:delText>]</w:delText>
              </w:r>
            </w:del>
          </w:p>
          <w:p w:rsidR="00523BD4" w:rsidRDefault="002972CB">
            <w:r>
              <w:t>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6662"/>
      </w:tblGrid>
      <w:tr w:rsidR="00523BD4">
        <w:tc>
          <w:tcPr>
            <w:tcW w:w="1555" w:type="dxa"/>
          </w:tcPr>
          <w:p w:rsidR="00523BD4" w:rsidRDefault="002972CB">
            <w:r>
              <w:t>dvlpId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token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响应参数说明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2"/>
        <w:gridCol w:w="6705"/>
      </w:tblGrid>
      <w:tr w:rsidR="00523BD4">
        <w:tc>
          <w:tcPr>
            <w:tcW w:w="1512" w:type="dxa"/>
          </w:tcPr>
          <w:p w:rsidR="00523BD4" w:rsidRDefault="002972CB">
            <w:r>
              <w:t>point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我</w:t>
            </w:r>
            <w:r>
              <w:t>的积分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balance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我的</w:t>
            </w:r>
            <w:r>
              <w:t>金额</w:t>
            </w:r>
          </w:p>
        </w:tc>
      </w:tr>
      <w:tr w:rsidR="00523BD4">
        <w:trPr>
          <w:ins w:id="1244" w:author="黄胜" w:date="2015-12-03T13:42:00Z"/>
        </w:trPr>
        <w:tc>
          <w:tcPr>
            <w:tcW w:w="1512" w:type="dxa"/>
          </w:tcPr>
          <w:p w:rsidR="00523BD4" w:rsidRDefault="002972CB">
            <w:pPr>
              <w:rPr>
                <w:ins w:id="1245" w:author="黄胜" w:date="2015-12-03T13:42:00Z"/>
              </w:rPr>
            </w:pPr>
            <w:ins w:id="1246" w:author="黄胜" w:date="2015-12-03T13:42:00Z">
              <w:r>
                <w:rPr>
                  <w:rFonts w:hint="eastAsia"/>
                </w:rPr>
                <w:t>a</w:t>
              </w:r>
              <w:r>
                <w:t>wardBalance</w:t>
              </w:r>
            </w:ins>
          </w:p>
        </w:tc>
        <w:tc>
          <w:tcPr>
            <w:tcW w:w="6705" w:type="dxa"/>
          </w:tcPr>
          <w:p w:rsidR="00523BD4" w:rsidRDefault="002972CB">
            <w:pPr>
              <w:rPr>
                <w:ins w:id="1247" w:author="黄胜" w:date="2015-12-03T13:42:00Z"/>
              </w:rPr>
            </w:pPr>
            <w:ins w:id="1248" w:author="黄胜" w:date="2015-12-03T13:42:00Z">
              <w:r>
                <w:rPr>
                  <w:rFonts w:hint="eastAsia"/>
                </w:rPr>
                <w:t>奖励</w:t>
              </w:r>
              <w:r>
                <w:t>金额</w:t>
              </w:r>
            </w:ins>
          </w:p>
        </w:tc>
      </w:tr>
      <w:tr w:rsidR="00523BD4">
        <w:trPr>
          <w:ins w:id="1249" w:author="Administrator" w:date="2016-04-08T14:57:00Z"/>
        </w:trPr>
        <w:tc>
          <w:tcPr>
            <w:tcW w:w="1512" w:type="dxa"/>
          </w:tcPr>
          <w:p w:rsidR="00523BD4" w:rsidRDefault="002972CB">
            <w:pPr>
              <w:rPr>
                <w:ins w:id="1250" w:author="Administrator" w:date="2016-04-08T14:57:00Z"/>
              </w:rPr>
            </w:pPr>
            <w:ins w:id="1251" w:author="Administrator" w:date="2016-04-08T14:57:00Z">
              <w:r>
                <w:rPr>
                  <w:rFonts w:hint="eastAsia"/>
                </w:rPr>
                <w:t>verity</w:t>
              </w:r>
            </w:ins>
          </w:p>
        </w:tc>
        <w:tc>
          <w:tcPr>
            <w:tcW w:w="6705" w:type="dxa"/>
          </w:tcPr>
          <w:p w:rsidR="00523BD4" w:rsidRDefault="002972CB">
            <w:pPr>
              <w:rPr>
                <w:ins w:id="1252" w:author="Administrator" w:date="2016-04-08T14:57:00Z"/>
              </w:rPr>
            </w:pPr>
            <w:ins w:id="1253" w:author="Administrator" w:date="2016-04-08T14:57:00Z">
              <w:r>
                <w:rPr>
                  <w:rFonts w:hint="eastAsia"/>
                </w:rPr>
                <w:t>实名验证，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：已验证，</w:t>
              </w:r>
              <w:r>
                <w:rPr>
                  <w:rFonts w:hint="eastAsia"/>
                </w:rPr>
                <w:t>0:</w:t>
              </w:r>
              <w:r>
                <w:rPr>
                  <w:rFonts w:hint="eastAsia"/>
                </w:rPr>
                <w:t>没验证</w:t>
              </w:r>
            </w:ins>
          </w:p>
        </w:tc>
      </w:tr>
      <w:tr w:rsidR="00523BD4">
        <w:trPr>
          <w:ins w:id="1254" w:author="Administrator" w:date="2016-04-08T14:58:00Z"/>
        </w:trPr>
        <w:tc>
          <w:tcPr>
            <w:tcW w:w="1512" w:type="dxa"/>
          </w:tcPr>
          <w:p w:rsidR="00523BD4" w:rsidRDefault="002972CB">
            <w:pPr>
              <w:rPr>
                <w:ins w:id="1255" w:author="Administrator" w:date="2016-04-08T14:58:00Z"/>
              </w:rPr>
            </w:pPr>
            <w:ins w:id="1256" w:author="Administrator" w:date="2016-04-08T14:58:00Z">
              <w:r>
                <w:rPr>
                  <w:rFonts w:hint="eastAsia"/>
                </w:rPr>
                <w:t>nickName</w:t>
              </w:r>
            </w:ins>
          </w:p>
        </w:tc>
        <w:tc>
          <w:tcPr>
            <w:tcW w:w="6705" w:type="dxa"/>
          </w:tcPr>
          <w:p w:rsidR="00523BD4" w:rsidRDefault="002972CB">
            <w:pPr>
              <w:rPr>
                <w:ins w:id="1257" w:author="Administrator" w:date="2016-04-08T14:58:00Z"/>
              </w:rPr>
            </w:pPr>
            <w:ins w:id="1258" w:author="Administrator" w:date="2016-04-08T14:58:00Z">
              <w:r>
                <w:rPr>
                  <w:rFonts w:hint="eastAsia"/>
                </w:rPr>
                <w:t>昵称</w:t>
              </w:r>
            </w:ins>
          </w:p>
        </w:tc>
      </w:tr>
      <w:tr w:rsidR="00523BD4">
        <w:trPr>
          <w:ins w:id="1259" w:author="Administrator" w:date="2016-04-08T14:58:00Z"/>
        </w:trPr>
        <w:tc>
          <w:tcPr>
            <w:tcW w:w="1512" w:type="dxa"/>
          </w:tcPr>
          <w:p w:rsidR="00523BD4" w:rsidRDefault="002972CB">
            <w:pPr>
              <w:rPr>
                <w:ins w:id="1260" w:author="Administrator" w:date="2016-04-08T14:58:00Z"/>
              </w:rPr>
            </w:pPr>
            <w:ins w:id="1261" w:author="Administrator" w:date="2016-04-08T14:58:00Z">
              <w:r>
                <w:rPr>
                  <w:rFonts w:hint="eastAsia"/>
                </w:rPr>
                <w:t>sex</w:t>
              </w:r>
            </w:ins>
          </w:p>
        </w:tc>
        <w:tc>
          <w:tcPr>
            <w:tcW w:w="6705" w:type="dxa"/>
          </w:tcPr>
          <w:p w:rsidR="00523BD4" w:rsidRDefault="002972CB">
            <w:pPr>
              <w:rPr>
                <w:ins w:id="1262" w:author="Administrator" w:date="2016-04-08T14:58:00Z"/>
              </w:rPr>
            </w:pPr>
            <w:ins w:id="1263" w:author="Administrator" w:date="2016-04-08T14:58:00Z">
              <w:r>
                <w:rPr>
                  <w:rFonts w:hint="eastAsia"/>
                </w:rPr>
                <w:t>性别</w:t>
              </w:r>
            </w:ins>
            <w:ins w:id="1264" w:author="Administrator" w:date="2016-04-08T14:59:00Z">
              <w:r>
                <w:rPr>
                  <w:rFonts w:hint="eastAsia"/>
                </w:rPr>
                <w:t>:1</w:t>
              </w:r>
              <w:r>
                <w:rPr>
                  <w:rFonts w:hint="eastAsia"/>
                </w:rPr>
                <w:t>男，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女，</w:t>
              </w:r>
            </w:ins>
            <w:ins w:id="1265" w:author="Administrator" w:date="2016-04-08T15:09:00Z">
              <w:r>
                <w:rPr>
                  <w:rFonts w:hint="eastAsia"/>
                </w:rPr>
                <w:t>0</w:t>
              </w:r>
            </w:ins>
            <w:ins w:id="1266" w:author="Administrator" w:date="2016-04-08T14:59:00Z">
              <w:r>
                <w:rPr>
                  <w:rFonts w:hint="eastAsia"/>
                </w:rPr>
                <w:t>未设置</w:t>
              </w:r>
            </w:ins>
          </w:p>
        </w:tc>
      </w:tr>
      <w:tr w:rsidR="00523BD4">
        <w:trPr>
          <w:ins w:id="1267" w:author="Administrator" w:date="2016-04-08T14:59:00Z"/>
        </w:trPr>
        <w:tc>
          <w:tcPr>
            <w:tcW w:w="1512" w:type="dxa"/>
          </w:tcPr>
          <w:p w:rsidR="00523BD4" w:rsidRDefault="002972CB">
            <w:pPr>
              <w:rPr>
                <w:ins w:id="1268" w:author="Administrator" w:date="2016-04-08T14:59:00Z"/>
              </w:rPr>
            </w:pPr>
            <w:ins w:id="1269" w:author="Administrator" w:date="2016-04-08T14:59:00Z">
              <w:r>
                <w:rPr>
                  <w:rFonts w:hint="eastAsia"/>
                </w:rPr>
                <w:t>mobileNo</w:t>
              </w:r>
            </w:ins>
          </w:p>
        </w:tc>
        <w:tc>
          <w:tcPr>
            <w:tcW w:w="6705" w:type="dxa"/>
          </w:tcPr>
          <w:p w:rsidR="00523BD4" w:rsidRDefault="002972CB">
            <w:pPr>
              <w:rPr>
                <w:ins w:id="1270" w:author="Administrator" w:date="2016-04-08T14:59:00Z"/>
              </w:rPr>
            </w:pPr>
            <w:ins w:id="1271" w:author="Administrator" w:date="2016-04-08T14:59:00Z">
              <w:r>
                <w:rPr>
                  <w:rFonts w:hint="eastAsia"/>
                </w:rPr>
                <w:t>电话号码</w:t>
              </w:r>
            </w:ins>
          </w:p>
        </w:tc>
      </w:tr>
      <w:tr w:rsidR="00523BD4">
        <w:trPr>
          <w:ins w:id="1272" w:author="Administrator" w:date="2016-04-08T17:19:00Z"/>
        </w:trPr>
        <w:tc>
          <w:tcPr>
            <w:tcW w:w="1512" w:type="dxa"/>
          </w:tcPr>
          <w:p w:rsidR="00523BD4" w:rsidRDefault="002972CB">
            <w:pPr>
              <w:rPr>
                <w:ins w:id="1273" w:author="Administrator" w:date="2016-04-08T17:19:00Z"/>
              </w:rPr>
            </w:pPr>
            <w:ins w:id="1274" w:author="Administrator" w:date="2016-04-08T17:19:00Z">
              <w:r>
                <w:rPr>
                  <w:rFonts w:hint="eastAsia"/>
                </w:rPr>
                <w:t>realName</w:t>
              </w:r>
            </w:ins>
          </w:p>
        </w:tc>
        <w:tc>
          <w:tcPr>
            <w:tcW w:w="6705" w:type="dxa"/>
          </w:tcPr>
          <w:p w:rsidR="00523BD4" w:rsidRDefault="002972CB">
            <w:pPr>
              <w:rPr>
                <w:ins w:id="1275" w:author="Administrator" w:date="2016-04-08T17:19:00Z"/>
              </w:rPr>
            </w:pPr>
            <w:ins w:id="1276" w:author="Administrator" w:date="2016-04-08T17:19:00Z">
              <w:r>
                <w:rPr>
                  <w:rFonts w:hint="eastAsia"/>
                </w:rPr>
                <w:t>真实姓名</w:t>
              </w:r>
            </w:ins>
          </w:p>
        </w:tc>
      </w:tr>
      <w:tr w:rsidR="00523BD4">
        <w:trPr>
          <w:ins w:id="1277" w:author="Administrator" w:date="2016-04-08T17:19:00Z"/>
        </w:trPr>
        <w:tc>
          <w:tcPr>
            <w:tcW w:w="1512" w:type="dxa"/>
          </w:tcPr>
          <w:p w:rsidR="00523BD4" w:rsidRDefault="002972CB">
            <w:pPr>
              <w:rPr>
                <w:ins w:id="1278" w:author="Administrator" w:date="2016-04-08T17:19:00Z"/>
              </w:rPr>
            </w:pPr>
            <w:ins w:id="1279" w:author="Administrator" w:date="2016-04-08T17:19:00Z">
              <w:r>
                <w:rPr>
                  <w:rFonts w:hint="eastAsia"/>
                </w:rPr>
                <w:t>cardNo</w:t>
              </w:r>
            </w:ins>
          </w:p>
        </w:tc>
        <w:tc>
          <w:tcPr>
            <w:tcW w:w="6705" w:type="dxa"/>
          </w:tcPr>
          <w:p w:rsidR="00523BD4" w:rsidRDefault="002972CB">
            <w:pPr>
              <w:rPr>
                <w:ins w:id="1280" w:author="Administrator" w:date="2016-04-08T17:19:00Z"/>
              </w:rPr>
            </w:pPr>
            <w:ins w:id="1281" w:author="Administrator" w:date="2016-04-08T17:19:00Z">
              <w:r>
                <w:rPr>
                  <w:rFonts w:hint="eastAsia"/>
                </w:rPr>
                <w:t>身份证号</w:t>
              </w:r>
            </w:ins>
          </w:p>
        </w:tc>
      </w:tr>
      <w:tr w:rsidR="00523BD4">
        <w:trPr>
          <w:ins w:id="1282" w:author="Administrator" w:date="2016-04-13T10:00:00Z"/>
        </w:trPr>
        <w:tc>
          <w:tcPr>
            <w:tcW w:w="1512" w:type="dxa"/>
          </w:tcPr>
          <w:p w:rsidR="00523BD4" w:rsidRDefault="002972CB">
            <w:pPr>
              <w:rPr>
                <w:ins w:id="1283" w:author="Administrator" w:date="2016-04-13T10:00:00Z"/>
              </w:rPr>
            </w:pPr>
            <w:ins w:id="1284" w:author="Administrator" w:date="2016-04-13T10:00:00Z">
              <w:r>
                <w:rPr>
                  <w:rFonts w:hint="eastAsia"/>
                </w:rPr>
                <w:t>courtesy</w:t>
              </w:r>
            </w:ins>
          </w:p>
        </w:tc>
        <w:tc>
          <w:tcPr>
            <w:tcW w:w="6705" w:type="dxa"/>
          </w:tcPr>
          <w:p w:rsidR="00523BD4" w:rsidRDefault="002972CB">
            <w:pPr>
              <w:rPr>
                <w:ins w:id="1285" w:author="Administrator" w:date="2016-04-13T10:00:00Z"/>
              </w:rPr>
            </w:pPr>
            <w:ins w:id="1286" w:author="Administrator" w:date="2016-04-13T10:00:00Z">
              <w:r>
                <w:rPr>
                  <w:rFonts w:hint="eastAsia"/>
                </w:rPr>
                <w:t>优惠券张数</w:t>
              </w:r>
            </w:ins>
          </w:p>
        </w:tc>
      </w:tr>
      <w:tr w:rsidR="002972CB">
        <w:trPr>
          <w:ins w:id="1287" w:author="黄胜" w:date="2016-04-15T15:09:00Z"/>
        </w:trPr>
        <w:tc>
          <w:tcPr>
            <w:tcW w:w="1512" w:type="dxa"/>
          </w:tcPr>
          <w:p w:rsidR="002972CB" w:rsidRDefault="002972CB">
            <w:pPr>
              <w:rPr>
                <w:ins w:id="1288" w:author="黄胜" w:date="2016-04-15T15:09:00Z"/>
                <w:rFonts w:hint="eastAsia"/>
              </w:rPr>
            </w:pPr>
            <w:ins w:id="1289" w:author="黄胜" w:date="2016-04-15T15:09:00Z">
              <w:r w:rsidRPr="002972CB">
                <w:t>messageNum</w:t>
              </w:r>
            </w:ins>
          </w:p>
        </w:tc>
        <w:tc>
          <w:tcPr>
            <w:tcW w:w="6705" w:type="dxa"/>
          </w:tcPr>
          <w:p w:rsidR="002972CB" w:rsidRDefault="002972CB">
            <w:pPr>
              <w:rPr>
                <w:ins w:id="1290" w:author="黄胜" w:date="2016-04-15T15:09:00Z"/>
                <w:rFonts w:hint="eastAsia"/>
              </w:rPr>
            </w:pPr>
            <w:ins w:id="1291" w:author="黄胜" w:date="2016-04-15T15:10:00Z">
              <w:r>
                <w:rPr>
                  <w:rFonts w:hint="eastAsia"/>
                </w:rPr>
                <w:t>消息</w:t>
              </w:r>
              <w:r>
                <w:t>数量</w:t>
              </w:r>
            </w:ins>
            <w:bookmarkStart w:id="1292" w:name="_GoBack"/>
            <w:bookmarkEnd w:id="1292"/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积分</w:t>
      </w:r>
      <w:r>
        <w:t>明细接口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 xml:space="preserve">point/detail 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"dvlpId": "app_developer",</w:t>
            </w:r>
          </w:p>
          <w:p w:rsidR="00523BD4" w:rsidRDefault="002972CB">
            <w:r>
              <w:t xml:space="preserve">        "token": "</w:t>
            </w:r>
            <w:r>
              <w:t>7e203b8b32c296b4e9b2650bbdf0b838",</w:t>
            </w:r>
          </w:p>
          <w:p w:rsidR="00523BD4" w:rsidRDefault="002972CB">
            <w:r>
              <w:t xml:space="preserve">        "loginId": "13512768679"</w:t>
            </w:r>
          </w:p>
          <w:p w:rsidR="00523BD4" w:rsidRDefault="002972CB">
            <w:pPr>
              <w:ind w:firstLine="420"/>
            </w:pPr>
            <w:r>
              <w:t>},</w:t>
            </w:r>
          </w:p>
          <w:p w:rsidR="00523BD4" w:rsidRDefault="002972CB">
            <w:pPr>
              <w:ind w:firstLine="420"/>
            </w:pPr>
            <w:r>
              <w:t>“params”:{</w:t>
            </w:r>
          </w:p>
          <w:p w:rsidR="00523BD4" w:rsidRDefault="002972CB">
            <w:pPr>
              <w:ind w:firstLine="420"/>
            </w:pPr>
            <w:r>
              <w:rPr>
                <w:rFonts w:hint="eastAsia"/>
              </w:rPr>
              <w:t xml:space="preserve">   </w:t>
            </w:r>
            <w:r>
              <w:t>“pageNo”:1,</w:t>
            </w:r>
          </w:p>
          <w:p w:rsidR="00523BD4" w:rsidRDefault="002972CB">
            <w:pPr>
              <w:ind w:firstLine="420"/>
            </w:pPr>
            <w:r>
              <w:t xml:space="preserve">   “pageSize”:30</w:t>
            </w:r>
          </w:p>
          <w:p w:rsidR="00523BD4" w:rsidRDefault="002972CB">
            <w:r>
              <w:rPr>
                <w:rFonts w:hint="eastAsia"/>
              </w:rPr>
              <w:t>}</w:t>
            </w:r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lastRenderedPageBreak/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"status": 0,</w:t>
            </w:r>
          </w:p>
          <w:p w:rsidR="00523BD4" w:rsidRDefault="002972CB">
            <w:r>
              <w:rPr>
                <w:rFonts w:hint="eastAsia"/>
              </w:rPr>
              <w:t xml:space="preserve">        "msg": "</w:t>
            </w:r>
            <w:r>
              <w:rPr>
                <w:rFonts w:hint="eastAsia"/>
              </w:rPr>
              <w:t>获取积分明细成功</w:t>
            </w:r>
            <w:r>
              <w:rPr>
                <w:rFonts w:hint="eastAsia"/>
              </w:rPr>
              <w:t>"</w:t>
            </w:r>
            <w:r>
              <w:t xml:space="preserve"> ,</w:t>
            </w:r>
          </w:p>
          <w:p w:rsidR="00523BD4" w:rsidRDefault="002972CB">
            <w:r>
              <w:t xml:space="preserve">        “pageNo”:1,</w:t>
            </w:r>
          </w:p>
          <w:p w:rsidR="00523BD4" w:rsidRDefault="002972CB">
            <w:r>
              <w:t xml:space="preserve">        “pageSize”:30,</w:t>
            </w:r>
          </w:p>
          <w:p w:rsidR="00523BD4" w:rsidRDefault="002972CB">
            <w:r>
              <w:t xml:space="preserve">        “totalRows”:2,</w:t>
            </w:r>
          </w:p>
          <w:p w:rsidR="00523BD4" w:rsidRDefault="002972CB">
            <w:r>
              <w:t xml:space="preserve">        “totalPages”:1</w:t>
            </w:r>
          </w:p>
          <w:p w:rsidR="00523BD4" w:rsidRDefault="002972CB">
            <w:pPr>
              <w:ind w:firstLine="420"/>
            </w:pPr>
            <w:r>
              <w:t>},“datas”: [</w:t>
            </w:r>
          </w:p>
          <w:p w:rsidR="00523BD4" w:rsidRDefault="002972CB">
            <w:r>
              <w:t xml:space="preserve">        {</w:t>
            </w:r>
          </w:p>
          <w:p w:rsidR="00523BD4" w:rsidRDefault="002972CB">
            <w:r>
              <w:t xml:space="preserve">            “point”: “5”,</w:t>
            </w:r>
          </w:p>
          <w:p w:rsidR="00523BD4" w:rsidRDefault="002972CB">
            <w:r>
              <w:t xml:space="preserve">            “comment”: “</w:t>
            </w:r>
            <w:r>
              <w:rPr>
                <w:rFonts w:hint="eastAsia"/>
              </w:rPr>
              <w:t>注册积分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3BD4" w:rsidRDefault="002972CB">
            <w:r>
              <w:rPr>
                <w:rFonts w:hint="eastAsia"/>
              </w:rPr>
              <w:t xml:space="preserve">            </w:t>
            </w:r>
            <w:r>
              <w:t>“date”:”2015-10-05 17:54:32”</w:t>
            </w:r>
          </w:p>
          <w:p w:rsidR="00523BD4" w:rsidRDefault="002972CB">
            <w:r>
              <w:t xml:space="preserve">        },</w:t>
            </w:r>
          </w:p>
          <w:p w:rsidR="00523BD4" w:rsidRDefault="002972CB">
            <w:r>
              <w:t xml:space="preserve">         {</w:t>
            </w:r>
          </w:p>
          <w:p w:rsidR="00523BD4" w:rsidRDefault="002972CB">
            <w:r>
              <w:t xml:space="preserve">            “point”: “10”,</w:t>
            </w:r>
          </w:p>
          <w:p w:rsidR="00523BD4" w:rsidRDefault="002972CB">
            <w:r>
              <w:t xml:space="preserve">            “comment”: “</w:t>
            </w:r>
            <w:r>
              <w:rPr>
                <w:rFonts w:hint="eastAsia"/>
              </w:rPr>
              <w:t>实名认证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3BD4" w:rsidRDefault="002972CB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 xml:space="preserve">   </w:t>
            </w:r>
            <w:r>
              <w:t>“date”:”2015-10-06 17:54:32”</w:t>
            </w:r>
          </w:p>
          <w:p w:rsidR="00523BD4" w:rsidRDefault="002972CB">
            <w:r>
              <w:t xml:space="preserve">        }</w:t>
            </w:r>
          </w:p>
          <w:p w:rsidR="00523BD4" w:rsidRDefault="002972CB">
            <w:pPr>
              <w:ind w:firstLine="420"/>
            </w:pPr>
            <w:r>
              <w:t>],“currentPoint”:20,</w:t>
            </w:r>
          </w:p>
          <w:p w:rsidR="00523BD4" w:rsidRDefault="002972CB">
            <w:pPr>
              <w:ind w:firstLine="420"/>
            </w:pPr>
            <w:r>
              <w:t>“accumulatePoint”:20</w:t>
            </w:r>
          </w:p>
          <w:p w:rsidR="00523BD4" w:rsidRDefault="002972CB">
            <w:r>
              <w:t>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6662"/>
      </w:tblGrid>
      <w:tr w:rsidR="00523BD4">
        <w:tc>
          <w:tcPr>
            <w:tcW w:w="1555" w:type="dxa"/>
          </w:tcPr>
          <w:p w:rsidR="00523BD4" w:rsidRDefault="002972CB">
            <w:r>
              <w:t>dvlpId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token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页码</w:t>
            </w:r>
            <w:r>
              <w:t>数，为空默认</w:t>
            </w:r>
          </w:p>
        </w:tc>
      </w:tr>
    </w:tbl>
    <w:p w:rsidR="00523BD4" w:rsidRDefault="002972CB">
      <w:r>
        <w:rPr>
          <w:rFonts w:hint="eastAsia"/>
        </w:rPr>
        <w:t>响应参数说明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2"/>
        <w:gridCol w:w="6705"/>
      </w:tblGrid>
      <w:tr w:rsidR="00523BD4">
        <w:tc>
          <w:tcPr>
            <w:tcW w:w="1512" w:type="dxa"/>
          </w:tcPr>
          <w:p w:rsidR="00523BD4" w:rsidRDefault="002972CB">
            <w:r>
              <w:t>point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获取的</w:t>
            </w:r>
            <w:r>
              <w:t>积分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comment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积分</w:t>
            </w:r>
            <w:r>
              <w:t>来源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date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获取</w:t>
            </w:r>
            <w:r>
              <w:t>积分时间</w:t>
            </w:r>
          </w:p>
        </w:tc>
      </w:tr>
    </w:tbl>
    <w:p w:rsidR="00523BD4" w:rsidRDefault="00523BD4"/>
    <w:tbl>
      <w:tblPr>
        <w:tblStyle w:val="aa"/>
        <w:tblW w:w="8385" w:type="dxa"/>
        <w:tblLayout w:type="fixed"/>
        <w:tblLook w:val="04A0" w:firstRow="1" w:lastRow="0" w:firstColumn="1" w:lastColumn="0" w:noHBand="0" w:noVBand="1"/>
      </w:tblPr>
      <w:tblGrid>
        <w:gridCol w:w="1644"/>
        <w:gridCol w:w="6741"/>
      </w:tblGrid>
      <w:tr w:rsidR="00523BD4">
        <w:tc>
          <w:tcPr>
            <w:tcW w:w="1644" w:type="dxa"/>
          </w:tcPr>
          <w:p w:rsidR="00523BD4" w:rsidRDefault="002972CB">
            <w:r>
              <w:t>currentPoint</w:t>
            </w:r>
          </w:p>
        </w:tc>
        <w:tc>
          <w:tcPr>
            <w:tcW w:w="6741" w:type="dxa"/>
          </w:tcPr>
          <w:p w:rsidR="00523BD4" w:rsidRDefault="002972CB"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 w:rsidR="00523BD4">
        <w:tc>
          <w:tcPr>
            <w:tcW w:w="1644" w:type="dxa"/>
          </w:tcPr>
          <w:p w:rsidR="00523BD4" w:rsidRDefault="002972CB">
            <w:r>
              <w:t>accumulatePoint</w:t>
            </w:r>
          </w:p>
        </w:tc>
        <w:tc>
          <w:tcPr>
            <w:tcW w:w="6741" w:type="dxa"/>
          </w:tcPr>
          <w:p w:rsidR="00523BD4" w:rsidRDefault="002972CB">
            <w:r>
              <w:rPr>
                <w:rFonts w:hint="eastAsia"/>
              </w:rPr>
              <w:t>累积</w:t>
            </w:r>
            <w:r>
              <w:t>积分</w:t>
            </w:r>
          </w:p>
        </w:tc>
      </w:tr>
    </w:tbl>
    <w:p w:rsidR="00523BD4" w:rsidRDefault="00523BD4"/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我的</w:t>
      </w:r>
      <w:r>
        <w:t>常用路线列表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commonLine</w:t>
            </w:r>
            <w:r>
              <w:rPr>
                <w:rFonts w:hint="eastAsia"/>
              </w:rPr>
              <w:t>/</w:t>
            </w:r>
            <w:r>
              <w:t>list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lastRenderedPageBreak/>
              <w:t xml:space="preserve">        "dvlpId": "app_developer",</w:t>
            </w:r>
          </w:p>
          <w:p w:rsidR="00523BD4" w:rsidRDefault="002972CB">
            <w:r>
              <w:t xml:space="preserve">        "token": "7e203b8b32c296b4e9b2650bbdf0b838",</w:t>
            </w:r>
          </w:p>
          <w:p w:rsidR="00523BD4" w:rsidRDefault="002972CB">
            <w:r>
              <w:t xml:space="preserve">        "loginId": "13512768679"</w:t>
            </w:r>
          </w:p>
          <w:p w:rsidR="00523BD4" w:rsidRDefault="002972CB">
            <w:pPr>
              <w:ind w:firstLine="420"/>
            </w:pPr>
            <w:r>
              <w:t>},</w:t>
            </w:r>
          </w:p>
          <w:p w:rsidR="00523BD4" w:rsidRDefault="002972CB">
            <w:pPr>
              <w:ind w:firstLine="420"/>
            </w:pPr>
            <w:r>
              <w:t>“params”:{</w:t>
            </w:r>
          </w:p>
          <w:p w:rsidR="00523BD4" w:rsidRDefault="002972CB">
            <w:pPr>
              <w:ind w:firstLine="420"/>
            </w:pPr>
            <w:r>
              <w:rPr>
                <w:rFonts w:hint="eastAsia"/>
              </w:rPr>
              <w:t xml:space="preserve">   </w:t>
            </w:r>
            <w:r>
              <w:t>“pageNo”:1,</w:t>
            </w:r>
          </w:p>
          <w:p w:rsidR="00523BD4" w:rsidRDefault="002972CB">
            <w:pPr>
              <w:ind w:firstLine="420"/>
            </w:pPr>
            <w:r>
              <w:t xml:space="preserve">   “pageSize”:30,</w:t>
            </w:r>
          </w:p>
          <w:p w:rsidR="00523BD4" w:rsidRDefault="002972CB">
            <w:pPr>
              <w:ind w:firstLine="420"/>
            </w:pPr>
            <w:r>
              <w:rPr>
                <w:rFonts w:hint="eastAsia"/>
              </w:rPr>
              <w:t xml:space="preserve">   </w:t>
            </w:r>
            <w:r>
              <w:t>“disable”:0</w:t>
            </w:r>
          </w:p>
          <w:p w:rsidR="00523BD4" w:rsidRDefault="002972CB">
            <w:r>
              <w:rPr>
                <w:rFonts w:hint="eastAsia"/>
              </w:rPr>
              <w:t>}</w:t>
            </w:r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lastRenderedPageBreak/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"status": 0,</w:t>
            </w:r>
          </w:p>
          <w:p w:rsidR="00523BD4" w:rsidRDefault="002972CB">
            <w:r>
              <w:rPr>
                <w:rFonts w:hint="eastAsia"/>
              </w:rPr>
              <w:t xml:space="preserve">        "msg": "</w:t>
            </w:r>
            <w:r>
              <w:rPr>
                <w:rFonts w:hint="eastAsia"/>
              </w:rPr>
              <w:t>获取常用</w:t>
            </w:r>
            <w:r>
              <w:t>路线列表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 xml:space="preserve"> ,</w:t>
            </w:r>
          </w:p>
          <w:p w:rsidR="00523BD4" w:rsidRDefault="002972CB">
            <w:r>
              <w:t xml:space="preserve">        “pageNo”:1,</w:t>
            </w:r>
          </w:p>
          <w:p w:rsidR="00523BD4" w:rsidRDefault="002972CB">
            <w:r>
              <w:t xml:space="preserve">        “pageSize”:30,</w:t>
            </w:r>
          </w:p>
          <w:p w:rsidR="00523BD4" w:rsidRDefault="002972CB">
            <w:r>
              <w:t xml:space="preserve">        “totalRows”:1,</w:t>
            </w:r>
          </w:p>
          <w:p w:rsidR="00523BD4" w:rsidRDefault="002972CB">
            <w:r>
              <w:t xml:space="preserve">        “totalPages”:1</w:t>
            </w:r>
          </w:p>
          <w:p w:rsidR="00523BD4" w:rsidRDefault="002972CB">
            <w:pPr>
              <w:ind w:firstLine="420"/>
            </w:pPr>
            <w:r>
              <w:t>},“datas”: [{</w:t>
            </w:r>
          </w:p>
          <w:p w:rsidR="00523BD4" w:rsidRDefault="002972CB">
            <w:r>
              <w:t xml:space="preserve">      "routesUuid" : "35d9286f-0cbb-4d5b-998e-3d2b6d30febd",</w:t>
            </w:r>
          </w:p>
          <w:p w:rsidR="00523BD4" w:rsidRDefault="002972CB">
            <w:r>
              <w:rPr>
                <w:rFonts w:hint="eastAsia"/>
              </w:rPr>
              <w:t xml:space="preserve">      "lineName" : "</w:t>
            </w:r>
            <w:r>
              <w:rPr>
                <w:rFonts w:hint="eastAsia"/>
              </w:rPr>
              <w:t>常用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rPr>
                <w:rFonts w:hint="eastAsia"/>
              </w:rPr>
              <w:t xml:space="preserve">      "destination" : "</w:t>
            </w:r>
            <w:r>
              <w:rPr>
                <w:rFonts w:hint="eastAsia"/>
              </w:rPr>
              <w:t>湖南长沙望城坡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rPr>
                <w:rFonts w:hint="eastAsia"/>
              </w:rPr>
              <w:t xml:space="preserve">      "origin" : "</w:t>
            </w:r>
            <w:r>
              <w:rPr>
                <w:rFonts w:hint="eastAsia"/>
              </w:rPr>
              <w:t>湖南长沙芙蓉广场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"routeCount" : 4,</w:t>
            </w:r>
          </w:p>
          <w:p w:rsidR="00523BD4" w:rsidRDefault="002972CB">
            <w:r>
              <w:t xml:space="preserve">      "routeVoList" : [{</w:t>
            </w:r>
          </w:p>
          <w:p w:rsidR="00523BD4" w:rsidRDefault="002972CB">
            <w:r>
              <w:rPr>
                <w:rFonts w:hint="eastAsia"/>
              </w:rPr>
              <w:t xml:space="preserve">          "route" : "</w:t>
            </w:r>
            <w:r>
              <w:rPr>
                <w:rFonts w:hint="eastAsia"/>
              </w:rPr>
              <w:t>五一广场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  "index" : 1</w:t>
            </w:r>
          </w:p>
          <w:p w:rsidR="00523BD4" w:rsidRDefault="002972CB">
            <w:r>
              <w:t xml:space="preserve">        },{</w:t>
            </w:r>
          </w:p>
          <w:p w:rsidR="00523BD4" w:rsidRDefault="002972CB">
            <w:r>
              <w:rPr>
                <w:rFonts w:hint="eastAsia"/>
              </w:rPr>
              <w:t xml:space="preserve">          "route" : "</w:t>
            </w:r>
            <w:r>
              <w:rPr>
                <w:rFonts w:hint="eastAsia"/>
              </w:rPr>
              <w:t>橘子洲头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  "index" : 2</w:t>
            </w:r>
          </w:p>
          <w:p w:rsidR="00523BD4" w:rsidRDefault="002972CB">
            <w:r>
              <w:t xml:space="preserve">        },{</w:t>
            </w:r>
          </w:p>
          <w:p w:rsidR="00523BD4" w:rsidRDefault="002972CB">
            <w:r>
              <w:rPr>
                <w:rFonts w:hint="eastAsia"/>
              </w:rPr>
              <w:t xml:space="preserve">          "route" : "</w:t>
            </w:r>
            <w:r>
              <w:rPr>
                <w:rFonts w:hint="eastAsia"/>
              </w:rPr>
              <w:t>顺路</w:t>
            </w:r>
            <w:r>
              <w:rPr>
                <w:rFonts w:hint="eastAsia"/>
              </w:rPr>
              <w:t>",</w:t>
            </w:r>
          </w:p>
          <w:p w:rsidR="00523BD4" w:rsidRDefault="002972CB">
            <w:r>
              <w:t xml:space="preserve">          "index" : 3</w:t>
            </w:r>
          </w:p>
          <w:p w:rsidR="00523BD4" w:rsidRDefault="002972CB">
            <w:r>
              <w:t xml:space="preserve">        }</w:t>
            </w:r>
          </w:p>
          <w:p w:rsidR="00523BD4" w:rsidRDefault="002972CB">
            <w:r>
              <w:t xml:space="preserve">      ]</w:t>
            </w:r>
          </w:p>
          <w:p w:rsidR="00523BD4" w:rsidRDefault="002972CB">
            <w:r>
              <w:t xml:space="preserve">    },</w:t>
            </w:r>
            <w:r>
              <w:cr/>
              <w:t>]}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6662"/>
      </w:tblGrid>
      <w:tr w:rsidR="00523BD4">
        <w:tc>
          <w:tcPr>
            <w:tcW w:w="1555" w:type="dxa"/>
          </w:tcPr>
          <w:p w:rsidR="00523BD4" w:rsidRDefault="002972CB">
            <w:r>
              <w:t>dvlpId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token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页码</w:t>
            </w:r>
            <w:r>
              <w:t>数，为空默认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pageSize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每页</w:t>
            </w:r>
            <w:r>
              <w:t>显示</w:t>
            </w:r>
            <w:r>
              <w:rPr>
                <w:rFonts w:hint="eastAsia"/>
              </w:rPr>
              <w:t>条数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di</w:t>
            </w:r>
            <w:r>
              <w:rPr>
                <w:rFonts w:hint="eastAsia"/>
              </w:rPr>
              <w:t>sable</w:t>
            </w:r>
          </w:p>
        </w:tc>
        <w:tc>
          <w:tcPr>
            <w:tcW w:w="6662" w:type="dxa"/>
          </w:tcPr>
          <w:p w:rsidR="00523BD4" w:rsidRDefault="002972CB">
            <w:r>
              <w:t>是否显示被删除的记录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</w:t>
            </w:r>
            <w:r>
              <w:t>显示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只显示被</w:t>
            </w:r>
            <w:r>
              <w:t>删除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lastRenderedPageBreak/>
        <w:t>响应参数说明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2"/>
        <w:gridCol w:w="6705"/>
      </w:tblGrid>
      <w:tr w:rsidR="00523BD4">
        <w:tc>
          <w:tcPr>
            <w:tcW w:w="1512" w:type="dxa"/>
          </w:tcPr>
          <w:p w:rsidR="00523BD4" w:rsidRDefault="002972CB">
            <w:r>
              <w:t>routesUuid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常用</w:t>
            </w:r>
            <w:r>
              <w:t>路线</w:t>
            </w:r>
            <w:r>
              <w:t>ID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lineName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常用</w:t>
            </w:r>
            <w:r>
              <w:t>路线名称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origin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常用</w:t>
            </w:r>
            <w:r>
              <w:t>路线开始地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rPr>
                <w:rFonts w:hint="eastAsia"/>
              </w:rPr>
              <w:t>destination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常用</w:t>
            </w:r>
            <w:r>
              <w:t>路线目的地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routeCount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路线</w:t>
            </w:r>
            <w:r>
              <w:t>经过的地方数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routeVoList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路径</w:t>
            </w:r>
            <w:r>
              <w:t>地方数列表</w:t>
            </w:r>
          </w:p>
        </w:tc>
      </w:tr>
    </w:tbl>
    <w:p w:rsidR="00523BD4" w:rsidRDefault="00523BD4"/>
    <w:p w:rsidR="00523BD4" w:rsidRDefault="002972CB">
      <w:r>
        <w:t xml:space="preserve">routeVoList </w:t>
      </w:r>
      <w:r>
        <w:rPr>
          <w:rFonts w:hint="eastAsia"/>
        </w:rPr>
        <w:t>信息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2"/>
        <w:gridCol w:w="6705"/>
      </w:tblGrid>
      <w:tr w:rsidR="00523BD4">
        <w:tc>
          <w:tcPr>
            <w:tcW w:w="1512" w:type="dxa"/>
          </w:tcPr>
          <w:p w:rsidR="00523BD4" w:rsidRDefault="002972CB">
            <w:r>
              <w:t>route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路径</w:t>
            </w:r>
            <w:r>
              <w:t>地方名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index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路径</w:t>
            </w:r>
            <w:r>
              <w:t>地方</w:t>
            </w:r>
            <w:r>
              <w:rPr>
                <w:rFonts w:hint="eastAsia"/>
              </w:rPr>
              <w:t>顺序</w:t>
            </w:r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我的</w:t>
      </w:r>
      <w:r>
        <w:t>常用路线</w:t>
      </w:r>
      <w:r>
        <w:rPr>
          <w:rFonts w:hint="eastAsia"/>
        </w:rPr>
        <w:t>新增</w:t>
      </w:r>
      <w:r>
        <w:t>、修改接口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commonLine</w:t>
            </w:r>
            <w:r>
              <w:rPr>
                <w:rFonts w:hint="eastAsia"/>
              </w:rPr>
              <w:t>/</w:t>
            </w:r>
            <w:r>
              <w:t>save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"dvlpId": "app_developer",</w:t>
            </w:r>
          </w:p>
          <w:p w:rsidR="00523BD4" w:rsidRDefault="002972CB">
            <w:r>
              <w:t xml:space="preserve">        "token": "7e203b8b32c296b4e9b2650bbdf0b838",</w:t>
            </w:r>
          </w:p>
          <w:p w:rsidR="00523BD4" w:rsidRDefault="002972CB">
            <w:r>
              <w:t xml:space="preserve">        "loginId": "13512768679"</w:t>
            </w:r>
          </w:p>
          <w:p w:rsidR="00523BD4" w:rsidRDefault="002972CB">
            <w:pPr>
              <w:ind w:firstLine="420"/>
            </w:pPr>
            <w:r>
              <w:t>},</w:t>
            </w:r>
          </w:p>
          <w:p w:rsidR="00523BD4" w:rsidRDefault="002972CB">
            <w:pPr>
              <w:ind w:firstLine="420"/>
            </w:pPr>
            <w:r>
              <w:t>“params”:{</w:t>
            </w:r>
          </w:p>
          <w:p w:rsidR="00523BD4" w:rsidRDefault="002972CB">
            <w:pPr>
              <w:ind w:firstLine="420"/>
            </w:pPr>
            <w:r>
              <w:rPr>
                <w:rFonts w:hint="eastAsia"/>
              </w:rPr>
              <w:t xml:space="preserve">   </w:t>
            </w:r>
            <w:r>
              <w:t>“operate”:”add”,</w:t>
            </w:r>
          </w:p>
          <w:p w:rsidR="00523BD4" w:rsidRDefault="002972CB">
            <w:pPr>
              <w:ind w:firstLine="420"/>
            </w:pPr>
            <w:r>
              <w:t xml:space="preserve">   “lineName”:”</w:t>
            </w:r>
            <w:r>
              <w:rPr>
                <w:rFonts w:hint="eastAsia"/>
              </w:rPr>
              <w:t>常用</w:t>
            </w:r>
            <w:r>
              <w:t>”,</w:t>
            </w:r>
          </w:p>
          <w:p w:rsidR="00523BD4" w:rsidRDefault="002972CB">
            <w:pPr>
              <w:ind w:firstLine="420"/>
            </w:pPr>
            <w:r>
              <w:rPr>
                <w:rFonts w:hint="eastAsia"/>
              </w:rPr>
              <w:t xml:space="preserve">   </w:t>
            </w:r>
            <w:r>
              <w:t>“origin”:“</w:t>
            </w:r>
            <w:r>
              <w:rPr>
                <w:rFonts w:hint="eastAsia"/>
              </w:rPr>
              <w:t>湖南</w:t>
            </w:r>
            <w:r>
              <w:t>长沙芙蓉广场</w:t>
            </w:r>
            <w:r>
              <w:t>”,</w:t>
            </w:r>
          </w:p>
          <w:p w:rsidR="00523BD4" w:rsidRDefault="002972CB">
            <w:pPr>
              <w:ind w:firstLine="420"/>
            </w:pPr>
            <w:r>
              <w:t xml:space="preserve">   “destination”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湖南</w:t>
            </w:r>
            <w:r>
              <w:t>长沙望城坡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3BD4" w:rsidRDefault="002972CB">
            <w:pPr>
              <w:ind w:firstLine="420"/>
            </w:pPr>
            <w:r>
              <w:t xml:space="preserve">   “routes”:</w:t>
            </w:r>
            <w:r>
              <w:rPr>
                <w:rFonts w:hint="eastAsia"/>
              </w:rPr>
              <w:t>[</w:t>
            </w:r>
            <w:r>
              <w:t>“</w:t>
            </w:r>
            <w:r>
              <w:rPr>
                <w:rFonts w:hint="eastAsia"/>
              </w:rPr>
              <w:t>五一</w:t>
            </w:r>
            <w:r>
              <w:t>广场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橘子洲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汽车</w:t>
            </w:r>
            <w:r>
              <w:t>西站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523BD4" w:rsidRDefault="002972CB">
            <w:r>
              <w:rPr>
                <w:rFonts w:hint="eastAsia"/>
              </w:rPr>
              <w:t>}</w:t>
            </w:r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"status": 0,</w:t>
            </w:r>
          </w:p>
          <w:p w:rsidR="00523BD4" w:rsidRDefault="002972CB">
            <w:r>
              <w:rPr>
                <w:rFonts w:hint="eastAsia"/>
              </w:rPr>
              <w:t xml:space="preserve">        "msg":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</w:t>
            </w:r>
            <w:r>
              <w:t xml:space="preserve"> </w:t>
            </w:r>
          </w:p>
          <w:p w:rsidR="00523BD4" w:rsidRDefault="002972CB">
            <w:pPr>
              <w:ind w:firstLine="420"/>
            </w:pPr>
            <w:r>
              <w:t>},</w:t>
            </w:r>
          </w:p>
          <w:p w:rsidR="00523BD4" w:rsidRDefault="002972CB">
            <w:r>
              <w:rPr>
                <w:rFonts w:hint="eastAsia"/>
              </w:rPr>
              <w:t xml:space="preserve">    </w:t>
            </w:r>
            <w:r>
              <w:t>“lineId”: “0efc8191-4095-46fd-869e-bd3aef0a5996"</w:t>
            </w:r>
          </w:p>
          <w:p w:rsidR="00523BD4" w:rsidRDefault="002972CB">
            <w:r>
              <w:t>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6662"/>
      </w:tblGrid>
      <w:tr w:rsidR="00523BD4">
        <w:tc>
          <w:tcPr>
            <w:tcW w:w="1555" w:type="dxa"/>
          </w:tcPr>
          <w:p w:rsidR="00523BD4" w:rsidRDefault="002972CB">
            <w:r>
              <w:t>dvlpId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token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operate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操作</w:t>
            </w:r>
            <w:r>
              <w:t>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</w:t>
            </w:r>
            <w:r>
              <w:t xml:space="preserve">add 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</w:t>
            </w:r>
            <w:r>
              <w:t>update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lineName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保存</w:t>
            </w:r>
            <w:r>
              <w:t>名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lastRenderedPageBreak/>
              <w:t>origin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开始</w:t>
            </w:r>
            <w:r>
              <w:t>地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destination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目的地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routes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途径</w:t>
            </w:r>
            <w:r>
              <w:t>地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响应参数说明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2"/>
        <w:gridCol w:w="6705"/>
      </w:tblGrid>
      <w:tr w:rsidR="00523BD4">
        <w:tc>
          <w:tcPr>
            <w:tcW w:w="1512" w:type="dxa"/>
          </w:tcPr>
          <w:p w:rsidR="00523BD4" w:rsidRDefault="002972CB">
            <w:r>
              <w:t>lineId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常用</w:t>
            </w:r>
            <w:r>
              <w:t>路线</w:t>
            </w:r>
            <w:r>
              <w:t>ID</w:t>
            </w:r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我的</w:t>
      </w:r>
      <w:r>
        <w:t>常用路线</w:t>
      </w:r>
      <w:r>
        <w:rPr>
          <w:rFonts w:hint="eastAsia"/>
        </w:rPr>
        <w:t>删除</w:t>
      </w:r>
      <w:r>
        <w:t>接口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commonLine</w:t>
            </w:r>
            <w:r>
              <w:rPr>
                <w:rFonts w:hint="eastAsia"/>
              </w:rPr>
              <w:t>/</w:t>
            </w:r>
            <w:r>
              <w:t>delete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"dvlpId": "app_developer",</w:t>
            </w:r>
          </w:p>
          <w:p w:rsidR="00523BD4" w:rsidRDefault="002972CB">
            <w:r>
              <w:t xml:space="preserve">        "token": "7e203b8b32c296b4e9b2650bbdf0b838",</w:t>
            </w:r>
          </w:p>
          <w:p w:rsidR="00523BD4" w:rsidRDefault="002972CB">
            <w:r>
              <w:t xml:space="preserve">        "loginId": "13512768679"</w:t>
            </w:r>
          </w:p>
          <w:p w:rsidR="00523BD4" w:rsidRDefault="002972CB">
            <w:pPr>
              <w:ind w:firstLine="420"/>
            </w:pPr>
            <w:r>
              <w:t>},</w:t>
            </w:r>
          </w:p>
          <w:p w:rsidR="00523BD4" w:rsidRDefault="002972CB">
            <w:pPr>
              <w:ind w:firstLine="420"/>
            </w:pPr>
            <w:r>
              <w:t>“params”:{</w:t>
            </w:r>
          </w:p>
          <w:p w:rsidR="00523BD4" w:rsidRDefault="002972CB"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“lineId”: </w:t>
            </w:r>
            <w:r>
              <w:t>“0efc8191-4095-46fd-869e-bd3aef0a5996"</w:t>
            </w:r>
          </w:p>
          <w:p w:rsidR="00523BD4" w:rsidRDefault="002972CB">
            <w:pPr>
              <w:ind w:firstLine="420"/>
            </w:pPr>
            <w:r>
              <w:t xml:space="preserve"> </w:t>
            </w:r>
            <w:r>
              <w:rPr>
                <w:rFonts w:hint="eastAsia"/>
              </w:rPr>
              <w:t>}</w:t>
            </w:r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"status": 0,</w:t>
            </w:r>
          </w:p>
          <w:p w:rsidR="00523BD4" w:rsidRDefault="002972CB">
            <w:r>
              <w:rPr>
                <w:rFonts w:hint="eastAsia"/>
              </w:rPr>
              <w:t xml:space="preserve">        "msg": "</w:t>
            </w:r>
            <w:r>
              <w:rPr>
                <w:rFonts w:hint="eastAsia"/>
              </w:rPr>
              <w:t>删除</w:t>
            </w:r>
            <w:r>
              <w:t>成功</w:t>
            </w:r>
            <w:r>
              <w:rPr>
                <w:rFonts w:hint="eastAsia"/>
              </w:rPr>
              <w:t>"</w:t>
            </w:r>
            <w:r>
              <w:t xml:space="preserve"> </w:t>
            </w:r>
          </w:p>
          <w:p w:rsidR="00523BD4" w:rsidRDefault="002972CB">
            <w:pPr>
              <w:ind w:firstLine="420"/>
            </w:pPr>
            <w:r>
              <w:t>}}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6662"/>
      </w:tblGrid>
      <w:tr w:rsidR="00523BD4">
        <w:tc>
          <w:tcPr>
            <w:tcW w:w="1555" w:type="dxa"/>
          </w:tcPr>
          <w:p w:rsidR="00523BD4" w:rsidRDefault="002972CB">
            <w:r>
              <w:t>dvlpId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token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lineId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常用</w:t>
            </w:r>
            <w:r>
              <w:t>路线</w:t>
            </w:r>
            <w:r>
              <w:t>ID</w:t>
            </w:r>
          </w:p>
        </w:tc>
      </w:tr>
    </w:tbl>
    <w:p w:rsidR="00523BD4" w:rsidRDefault="00523BD4">
      <w:pPr>
        <w:rPr>
          <w:ins w:id="1293" w:author="陈涛" w:date="2015-11-15T20:07:00Z"/>
        </w:rPr>
      </w:pPr>
    </w:p>
    <w:p w:rsidR="00523BD4" w:rsidRDefault="002972CB">
      <w:pPr>
        <w:pStyle w:val="2"/>
        <w:numPr>
          <w:ilvl w:val="0"/>
          <w:numId w:val="1"/>
        </w:numPr>
        <w:rPr>
          <w:ins w:id="1294" w:author="陈涛" w:date="2015-11-15T20:07:00Z"/>
        </w:rPr>
      </w:pPr>
      <w:ins w:id="1295" w:author="陈涛" w:date="2015-11-15T20:07:00Z">
        <w:r>
          <w:rPr>
            <w:rFonts w:hint="eastAsia"/>
          </w:rPr>
          <w:t>查询派送人信息</w:t>
        </w:r>
      </w:ins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rPr>
          <w:ins w:id="1296" w:author="陈涛" w:date="2015-11-15T20:07:00Z"/>
        </w:trPr>
        <w:tc>
          <w:tcPr>
            <w:tcW w:w="8296" w:type="dxa"/>
            <w:gridSpan w:val="2"/>
          </w:tcPr>
          <w:p w:rsidR="00523BD4" w:rsidRDefault="002972CB">
            <w:pPr>
              <w:rPr>
                <w:ins w:id="1297" w:author="陈涛" w:date="2015-11-15T20:07:00Z"/>
              </w:rPr>
            </w:pPr>
            <w:ins w:id="1298" w:author="陈涛" w:date="2015-11-15T20:07:00Z">
              <w:r>
                <w:rPr>
                  <w:rFonts w:hint="eastAsia"/>
                </w:rPr>
                <w:t>http://</w:t>
              </w:r>
              <w:r>
                <w:t>192.168.10.252</w:t>
              </w:r>
              <w:r>
                <w:rPr>
                  <w:rFonts w:hint="eastAsia"/>
                </w:rPr>
                <w:t>/sanlong/</w:t>
              </w:r>
              <w:r>
                <w:t>user</w:t>
              </w:r>
              <w:r>
                <w:rPr>
                  <w:rFonts w:hint="eastAsia"/>
                </w:rPr>
                <w:t>/</w:t>
              </w:r>
            </w:ins>
            <w:ins w:id="1299" w:author="陈涛" w:date="2015-11-15T20:09:00Z">
              <w:r>
                <w:t>getDeliveryInfo</w:t>
              </w:r>
            </w:ins>
          </w:p>
        </w:tc>
      </w:tr>
      <w:tr w:rsidR="00523BD4">
        <w:trPr>
          <w:ins w:id="1300" w:author="陈涛" w:date="2015-11-15T20:07:00Z"/>
        </w:trPr>
        <w:tc>
          <w:tcPr>
            <w:tcW w:w="1271" w:type="dxa"/>
          </w:tcPr>
          <w:p w:rsidR="00523BD4" w:rsidRDefault="002972CB">
            <w:pPr>
              <w:rPr>
                <w:ins w:id="1301" w:author="陈涛" w:date="2015-11-15T20:07:00Z"/>
              </w:rPr>
            </w:pPr>
            <w:ins w:id="1302" w:author="陈涛" w:date="2015-11-15T20:07:00Z">
              <w:r>
                <w:rPr>
                  <w:rFonts w:hint="eastAsia"/>
                </w:rPr>
                <w:t>请求的参数</w:t>
              </w:r>
            </w:ins>
          </w:p>
        </w:tc>
        <w:tc>
          <w:tcPr>
            <w:tcW w:w="7025" w:type="dxa"/>
          </w:tcPr>
          <w:p w:rsidR="00523BD4" w:rsidRDefault="002972CB">
            <w:pPr>
              <w:rPr>
                <w:ins w:id="1303" w:author="陈涛" w:date="2015-11-15T20:07:00Z"/>
              </w:rPr>
            </w:pPr>
            <w:ins w:id="1304" w:author="陈涛" w:date="2015-11-15T20:07:00Z">
              <w:r>
                <w:t>{</w:t>
              </w:r>
            </w:ins>
          </w:p>
          <w:p w:rsidR="00523BD4" w:rsidRDefault="002972CB">
            <w:pPr>
              <w:rPr>
                <w:ins w:id="1305" w:author="陈涛" w:date="2015-11-15T20:07:00Z"/>
              </w:rPr>
            </w:pPr>
            <w:ins w:id="1306" w:author="陈涛" w:date="2015-11-15T20:07:00Z">
              <w:r>
                <w:t xml:space="preserve">    "header": {</w:t>
              </w:r>
            </w:ins>
          </w:p>
          <w:p w:rsidR="00523BD4" w:rsidRDefault="002972CB">
            <w:pPr>
              <w:rPr>
                <w:ins w:id="1307" w:author="陈涛" w:date="2015-11-15T20:07:00Z"/>
              </w:rPr>
            </w:pPr>
            <w:ins w:id="1308" w:author="陈涛" w:date="2015-11-15T20:07:00Z">
              <w:r>
                <w:t xml:space="preserve">        "dvlpId": "app_developer",</w:t>
              </w:r>
            </w:ins>
          </w:p>
          <w:p w:rsidR="00523BD4" w:rsidRDefault="002972CB">
            <w:pPr>
              <w:rPr>
                <w:ins w:id="1309" w:author="陈涛" w:date="2015-11-15T20:07:00Z"/>
              </w:rPr>
            </w:pPr>
            <w:ins w:id="1310" w:author="陈涛" w:date="2015-11-15T20:07:00Z">
              <w:r>
                <w:t xml:space="preserve">        "token": "7e203b8b32c296b4e9b2650bbdf0b838",</w:t>
              </w:r>
            </w:ins>
          </w:p>
          <w:p w:rsidR="00523BD4" w:rsidRDefault="002972CB">
            <w:pPr>
              <w:rPr>
                <w:ins w:id="1311" w:author="陈涛" w:date="2015-11-15T20:07:00Z"/>
              </w:rPr>
            </w:pPr>
            <w:ins w:id="1312" w:author="陈涛" w:date="2015-11-15T20:07:00Z">
              <w:r>
                <w:t xml:space="preserve">        "loginId": "13512768679"</w:t>
              </w:r>
            </w:ins>
          </w:p>
          <w:p w:rsidR="00523BD4" w:rsidRDefault="002972CB">
            <w:pPr>
              <w:ind w:firstLine="420"/>
              <w:rPr>
                <w:ins w:id="1313" w:author="陈涛" w:date="2015-11-15T20:07:00Z"/>
              </w:rPr>
            </w:pPr>
            <w:ins w:id="1314" w:author="陈涛" w:date="2015-11-15T20:07:00Z">
              <w:r>
                <w:t>}</w:t>
              </w:r>
            </w:ins>
          </w:p>
          <w:p w:rsidR="00523BD4" w:rsidRDefault="002972CB" w:rsidP="00523BD4">
            <w:pPr>
              <w:rPr>
                <w:ins w:id="1315" w:author="陈涛" w:date="2015-11-15T20:07:00Z"/>
              </w:rPr>
              <w:pPrChange w:id="1316" w:author="陈涛" w:date="2015-11-15T20:07:00Z">
                <w:pPr>
                  <w:ind w:firstLine="420"/>
                </w:pPr>
              </w:pPrChange>
            </w:pPr>
            <w:ins w:id="1317" w:author="陈涛" w:date="2015-11-15T20:07:00Z">
              <w:r>
                <w:lastRenderedPageBreak/>
                <w:t>}</w:t>
              </w:r>
            </w:ins>
          </w:p>
        </w:tc>
      </w:tr>
      <w:tr w:rsidR="00523BD4">
        <w:trPr>
          <w:ins w:id="1318" w:author="陈涛" w:date="2015-11-15T20:07:00Z"/>
        </w:trPr>
        <w:tc>
          <w:tcPr>
            <w:tcW w:w="1271" w:type="dxa"/>
          </w:tcPr>
          <w:p w:rsidR="00523BD4" w:rsidRDefault="002972CB">
            <w:pPr>
              <w:rPr>
                <w:ins w:id="1319" w:author="陈涛" w:date="2015-11-15T20:07:00Z"/>
              </w:rPr>
            </w:pPr>
            <w:ins w:id="1320" w:author="陈涛" w:date="2015-11-15T20:07:00Z">
              <w:r>
                <w:rPr>
                  <w:rFonts w:hint="eastAsia"/>
                </w:rPr>
                <w:lastRenderedPageBreak/>
                <w:t>返回</w:t>
              </w:r>
              <w:r>
                <w:rPr>
                  <w:rFonts w:hint="eastAsia"/>
                </w:rPr>
                <w:t>json</w:t>
              </w:r>
            </w:ins>
          </w:p>
        </w:tc>
        <w:tc>
          <w:tcPr>
            <w:tcW w:w="7025" w:type="dxa"/>
          </w:tcPr>
          <w:p w:rsidR="00523BD4" w:rsidRDefault="002972CB">
            <w:pPr>
              <w:rPr>
                <w:ins w:id="1321" w:author="陈涛" w:date="2015-11-15T20:08:00Z"/>
              </w:rPr>
            </w:pPr>
            <w:ins w:id="1322" w:author="陈涛" w:date="2015-11-15T20:08:00Z">
              <w:r>
                <w:t>{</w:t>
              </w:r>
            </w:ins>
          </w:p>
          <w:p w:rsidR="00523BD4" w:rsidRDefault="002972CB" w:rsidP="00523BD4">
            <w:pPr>
              <w:ind w:firstLineChars="200" w:firstLine="420"/>
              <w:rPr>
                <w:ins w:id="1323" w:author="陈涛" w:date="2015-11-15T20:08:00Z"/>
              </w:rPr>
              <w:pPrChange w:id="1324" w:author="陈涛" w:date="2015-11-15T20:08:00Z">
                <w:pPr/>
              </w:pPrChange>
            </w:pPr>
            <w:ins w:id="1325" w:author="陈涛" w:date="2015-11-15T20:08:00Z">
              <w:r>
                <w:t>"header": {</w:t>
              </w:r>
            </w:ins>
          </w:p>
          <w:p w:rsidR="00523BD4" w:rsidRDefault="002972CB">
            <w:pPr>
              <w:rPr>
                <w:ins w:id="1326" w:author="陈涛" w:date="2015-11-15T20:08:00Z"/>
              </w:rPr>
            </w:pPr>
            <w:ins w:id="1327" w:author="陈涛" w:date="2015-11-15T20:08:00Z">
              <w:r>
                <w:t xml:space="preserve">        "status": 0,</w:t>
              </w:r>
            </w:ins>
          </w:p>
          <w:p w:rsidR="00523BD4" w:rsidRDefault="002972CB">
            <w:pPr>
              <w:rPr>
                <w:ins w:id="1328" w:author="陈涛" w:date="2015-11-15T20:08:00Z"/>
              </w:rPr>
            </w:pPr>
            <w:ins w:id="1329" w:author="陈涛" w:date="2015-11-15T20:08:00Z">
              <w:r>
                <w:rPr>
                  <w:rFonts w:hint="eastAsia"/>
                </w:rPr>
                <w:t xml:space="preserve">        "msg": "</w:t>
              </w:r>
              <w:r>
                <w:rPr>
                  <w:rFonts w:hint="eastAsia"/>
                </w:rPr>
                <w:t>获取派送人信息成功</w:t>
              </w:r>
              <w:r>
                <w:rPr>
                  <w:rFonts w:hint="eastAsia"/>
                </w:rPr>
                <w:t>"</w:t>
              </w:r>
            </w:ins>
          </w:p>
          <w:p w:rsidR="00523BD4" w:rsidRDefault="002972CB">
            <w:pPr>
              <w:rPr>
                <w:ins w:id="1330" w:author="陈涛" w:date="2015-11-15T20:08:00Z"/>
              </w:rPr>
            </w:pPr>
            <w:ins w:id="1331" w:author="陈涛" w:date="2015-11-15T20:08:00Z">
              <w:r>
                <w:t xml:space="preserve">    },</w:t>
              </w:r>
            </w:ins>
          </w:p>
          <w:p w:rsidR="00523BD4" w:rsidRDefault="002972CB">
            <w:pPr>
              <w:rPr>
                <w:ins w:id="1332" w:author="陈涛" w:date="2015-11-15T20:08:00Z"/>
              </w:rPr>
            </w:pPr>
            <w:ins w:id="1333" w:author="陈涛" w:date="2015-11-15T20:08:00Z">
              <w:r>
                <w:t xml:space="preserve">    "data": {</w:t>
              </w:r>
            </w:ins>
          </w:p>
          <w:p w:rsidR="00523BD4" w:rsidRDefault="002972CB">
            <w:pPr>
              <w:rPr>
                <w:ins w:id="1334" w:author="陈涛" w:date="2015-11-15T20:08:00Z"/>
              </w:rPr>
            </w:pPr>
            <w:ins w:id="1335" w:author="陈涛" w:date="2015-11-15T20:08:00Z">
              <w:r>
                <w:t xml:space="preserve">        "</w:t>
              </w:r>
              <w:r>
                <w:t>acceptOrderDistrict": "",</w:t>
              </w:r>
            </w:ins>
          </w:p>
          <w:p w:rsidR="00523BD4" w:rsidRDefault="002972CB">
            <w:pPr>
              <w:rPr>
                <w:ins w:id="1336" w:author="陈涛" w:date="2015-11-15T20:08:00Z"/>
              </w:rPr>
            </w:pPr>
            <w:ins w:id="1337" w:author="陈涛" w:date="2015-11-15T20:08:00Z">
              <w:r>
                <w:t xml:space="preserve">        "acceptOrderTime": "",</w:t>
              </w:r>
            </w:ins>
          </w:p>
          <w:p w:rsidR="00523BD4" w:rsidRDefault="002972CB">
            <w:pPr>
              <w:rPr>
                <w:ins w:id="1338" w:author="陈涛" w:date="2015-11-15T20:08:00Z"/>
              </w:rPr>
            </w:pPr>
            <w:ins w:id="1339" w:author="陈涛" w:date="2015-11-15T20:08:00Z">
              <w:r>
                <w:rPr>
                  <w:rFonts w:hint="eastAsia"/>
                </w:rPr>
                <w:t xml:space="preserve">        "region": "</w:t>
              </w:r>
              <w:r>
                <w:rPr>
                  <w:rFonts w:hint="eastAsia"/>
                </w:rPr>
                <w:t>湖南省</w:t>
              </w:r>
              <w:r>
                <w:rPr>
                  <w:rFonts w:hint="eastAsia"/>
                </w:rPr>
                <w:t>-</w:t>
              </w:r>
              <w:r>
                <w:rPr>
                  <w:rFonts w:hint="eastAsia"/>
                </w:rPr>
                <w:t>邵阳市</w:t>
              </w:r>
              <w:r>
                <w:rPr>
                  <w:rFonts w:hint="eastAsia"/>
                </w:rPr>
                <w:t>-</w:t>
              </w:r>
              <w:r>
                <w:rPr>
                  <w:rFonts w:hint="eastAsia"/>
                </w:rPr>
                <w:t>隆回县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1340" w:author="陈涛" w:date="2015-11-15T20:08:00Z"/>
              </w:rPr>
            </w:pPr>
            <w:ins w:id="1341" w:author="陈涛" w:date="2015-11-15T20:08:00Z">
              <w:r>
                <w:rPr>
                  <w:rFonts w:hint="eastAsia"/>
                </w:rPr>
                <w:t xml:space="preserve">        "country": "</w:t>
              </w:r>
              <w:r>
                <w:rPr>
                  <w:rFonts w:hint="eastAsia"/>
                </w:rPr>
                <w:t>紫阳村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1342" w:author="陈涛" w:date="2015-11-15T20:08:00Z"/>
              </w:rPr>
            </w:pPr>
            <w:ins w:id="1343" w:author="陈涛" w:date="2015-11-15T20:08:00Z">
              <w:r>
                <w:rPr>
                  <w:rFonts w:hint="eastAsia"/>
                </w:rPr>
                <w:t xml:space="preserve">        "address": "</w:t>
              </w:r>
              <w:r>
                <w:rPr>
                  <w:rFonts w:hint="eastAsia"/>
                </w:rPr>
                <w:t>银河大酒店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1344" w:author="陈涛" w:date="2015-11-15T20:08:00Z"/>
              </w:rPr>
            </w:pPr>
            <w:ins w:id="1345" w:author="陈涛" w:date="2015-11-15T20:08:00Z">
              <w:r>
                <w:t xml:space="preserve">        "certificateNumber": "430703199007059632",</w:t>
              </w:r>
            </w:ins>
          </w:p>
          <w:p w:rsidR="00523BD4" w:rsidRDefault="002972CB">
            <w:pPr>
              <w:rPr>
                <w:ins w:id="1346" w:author="陈涛" w:date="2015-11-15T20:08:00Z"/>
              </w:rPr>
            </w:pPr>
            <w:ins w:id="1347" w:author="陈涛" w:date="2015-11-15T20:08:00Z">
              <w:r>
                <w:t xml:space="preserve">        "certificatePhoto": "",</w:t>
              </w:r>
            </w:ins>
          </w:p>
          <w:p w:rsidR="00523BD4" w:rsidRDefault="002972CB">
            <w:pPr>
              <w:rPr>
                <w:ins w:id="1348" w:author="陈涛" w:date="2015-11-15T20:08:00Z"/>
              </w:rPr>
            </w:pPr>
            <w:ins w:id="1349" w:author="陈涛" w:date="2015-11-15T20:08:00Z">
              <w:r>
                <w:t xml:space="preserve">        "certificateType": 0,</w:t>
              </w:r>
            </w:ins>
          </w:p>
          <w:p w:rsidR="00523BD4" w:rsidRDefault="002972CB">
            <w:pPr>
              <w:rPr>
                <w:ins w:id="1350" w:author="陈涛" w:date="2015-11-15T20:08:00Z"/>
              </w:rPr>
            </w:pPr>
            <w:ins w:id="1351" w:author="陈涛" w:date="2015-11-15T20:08:00Z">
              <w:r>
                <w:t xml:space="preserve">        "certificateValidityPeriod": "",</w:t>
              </w:r>
            </w:ins>
          </w:p>
          <w:p w:rsidR="00523BD4" w:rsidRDefault="002972CB">
            <w:pPr>
              <w:rPr>
                <w:ins w:id="1352" w:author="陈涛" w:date="2015-11-15T20:08:00Z"/>
              </w:rPr>
            </w:pPr>
            <w:ins w:id="1353" w:author="陈涛" w:date="2015-11-15T20:08:00Z">
              <w:r>
                <w:t xml:space="preserve">        "contactPersonMobileNo": "",</w:t>
              </w:r>
            </w:ins>
          </w:p>
          <w:p w:rsidR="00523BD4" w:rsidRDefault="002972CB">
            <w:pPr>
              <w:rPr>
                <w:ins w:id="1354" w:author="陈涛" w:date="2015-11-15T20:08:00Z"/>
              </w:rPr>
            </w:pPr>
            <w:ins w:id="1355" w:author="陈涛" w:date="2015-11-15T20:08:00Z">
              <w:r>
                <w:t xml:space="preserve">        "education": null,</w:t>
              </w:r>
            </w:ins>
          </w:p>
          <w:p w:rsidR="00523BD4" w:rsidRDefault="002972CB">
            <w:pPr>
              <w:rPr>
                <w:ins w:id="1356" w:author="陈涛" w:date="2015-11-15T20:08:00Z"/>
              </w:rPr>
            </w:pPr>
            <w:ins w:id="1357" w:author="陈涛" w:date="2015-11-15T20:08:00Z">
              <w:r>
                <w:t xml:space="preserve">        "emergencyContactPerson": "",</w:t>
              </w:r>
            </w:ins>
          </w:p>
          <w:p w:rsidR="00523BD4" w:rsidRDefault="002972CB">
            <w:pPr>
              <w:rPr>
                <w:ins w:id="1358" w:author="陈涛" w:date="2015-11-15T20:08:00Z"/>
              </w:rPr>
            </w:pPr>
            <w:ins w:id="1359" w:author="陈涛" w:date="2015-11-15T20:08:00Z">
              <w:r>
                <w:t xml:space="preserve">        "passVerify": 1,</w:t>
              </w:r>
            </w:ins>
          </w:p>
          <w:p w:rsidR="00523BD4" w:rsidRDefault="002972CB">
            <w:pPr>
              <w:rPr>
                <w:ins w:id="1360" w:author="陈涛" w:date="2015-11-15T20:08:00Z"/>
              </w:rPr>
            </w:pPr>
            <w:ins w:id="1361" w:author="陈涛" w:date="2015-11-15T20:08:00Z">
              <w:r>
                <w:t xml:space="preserve">        "occupation": null,</w:t>
              </w:r>
            </w:ins>
          </w:p>
          <w:p w:rsidR="00523BD4" w:rsidRDefault="002972CB">
            <w:pPr>
              <w:rPr>
                <w:ins w:id="1362" w:author="陈涛" w:date="2015-11-15T20:08:00Z"/>
              </w:rPr>
            </w:pPr>
            <w:ins w:id="1363" w:author="陈涛" w:date="2015-11-15T20:08:00Z">
              <w:r>
                <w:rPr>
                  <w:rFonts w:hint="eastAsia"/>
                </w:rPr>
                <w:t xml:space="preserve">        "realName": "</w:t>
              </w:r>
              <w:r>
                <w:rPr>
                  <w:rFonts w:hint="eastAsia"/>
                </w:rPr>
                <w:t>崔小龙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rPr>
                <w:ins w:id="1364" w:author="陈涛" w:date="2015-11-15T20:08:00Z"/>
              </w:rPr>
            </w:pPr>
            <w:ins w:id="1365" w:author="陈涛" w:date="2015-11-15T20:08:00Z">
              <w:r>
                <w:t xml:space="preserve">        "traffic": "",</w:t>
              </w:r>
            </w:ins>
          </w:p>
          <w:p w:rsidR="00523BD4" w:rsidRDefault="002972CB">
            <w:pPr>
              <w:rPr>
                <w:ins w:id="1366" w:author="陈涛" w:date="2015-11-15T20:08:00Z"/>
              </w:rPr>
            </w:pPr>
            <w:ins w:id="1367" w:author="陈涛" w:date="2015-11-15T20:08:00Z">
              <w:r>
                <w:t xml:space="preserve">        "</w:t>
              </w:r>
              <w:r>
                <w:t>updatedDate": 1446375489000,</w:t>
              </w:r>
            </w:ins>
          </w:p>
          <w:p w:rsidR="00523BD4" w:rsidRDefault="002972CB">
            <w:pPr>
              <w:rPr>
                <w:ins w:id="1368" w:author="陈涛" w:date="2015-11-15T20:08:00Z"/>
              </w:rPr>
            </w:pPr>
            <w:ins w:id="1369" w:author="陈涛" w:date="2015-11-15T20:08:00Z">
              <w:r>
                <w:t xml:space="preserve">        "workingPhoto": ""</w:t>
              </w:r>
            </w:ins>
          </w:p>
          <w:p w:rsidR="00523BD4" w:rsidRDefault="002972CB">
            <w:pPr>
              <w:rPr>
                <w:ins w:id="1370" w:author="陈涛" w:date="2015-11-15T20:08:00Z"/>
              </w:rPr>
            </w:pPr>
            <w:ins w:id="1371" w:author="陈涛" w:date="2015-11-15T20:08:00Z">
              <w:r>
                <w:t xml:space="preserve">    }</w:t>
              </w:r>
            </w:ins>
          </w:p>
          <w:p w:rsidR="00523BD4" w:rsidRDefault="002972CB" w:rsidP="00523BD4">
            <w:pPr>
              <w:rPr>
                <w:ins w:id="1372" w:author="陈涛" w:date="2015-11-15T20:07:00Z"/>
              </w:rPr>
              <w:pPrChange w:id="1373" w:author="陈涛" w:date="2015-11-15T20:08:00Z">
                <w:pPr>
                  <w:ind w:firstLine="420"/>
                </w:pPr>
              </w:pPrChange>
            </w:pPr>
            <w:ins w:id="1374" w:author="陈涛" w:date="2015-11-15T20:08:00Z">
              <w:r>
                <w:t>}</w:t>
              </w:r>
            </w:ins>
          </w:p>
        </w:tc>
      </w:tr>
    </w:tbl>
    <w:p w:rsidR="00523BD4" w:rsidRDefault="00523BD4" w:rsidP="00523BD4">
      <w:pPr>
        <w:numPr>
          <w:ilvl w:val="0"/>
          <w:numId w:val="1"/>
        </w:numPr>
        <w:rPr>
          <w:ins w:id="1375" w:author="陈涛" w:date="2015-11-15T20:07:00Z"/>
        </w:rPr>
        <w:pPrChange w:id="1376" w:author="陈涛" w:date="2015-11-15T20:07:00Z">
          <w:pPr>
            <w:pStyle w:val="2"/>
            <w:numPr>
              <w:numId w:val="1"/>
            </w:numPr>
            <w:ind w:left="420" w:hanging="420"/>
          </w:pPr>
        </w:pPrChange>
      </w:pPr>
    </w:p>
    <w:p w:rsidR="00523BD4" w:rsidRDefault="00523BD4">
      <w:pPr>
        <w:rPr>
          <w:ins w:id="1377" w:author="陈涛" w:date="2015-11-15T22:35:00Z"/>
        </w:rPr>
      </w:pPr>
    </w:p>
    <w:p w:rsidR="00523BD4" w:rsidRDefault="002972CB">
      <w:pPr>
        <w:rPr>
          <w:ins w:id="1378" w:author="陈涛" w:date="2015-11-15T22:29:00Z"/>
        </w:rPr>
      </w:pPr>
      <w:ins w:id="1379" w:author="陈涛" w:date="2015-11-15T22:35:00Z">
        <w:r>
          <w:rPr>
            <w:rFonts w:hint="eastAsia"/>
          </w:rPr>
          <w:t>响应参数</w:t>
        </w:r>
      </w:ins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2400"/>
        <w:gridCol w:w="5817"/>
      </w:tblGrid>
      <w:tr w:rsidR="00523BD4">
        <w:trPr>
          <w:ins w:id="1380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381" w:author="陈涛" w:date="2015-11-15T22:35:00Z"/>
              </w:rPr>
            </w:pPr>
            <w:ins w:id="1382" w:author="陈涛" w:date="2015-11-15T22:35:00Z">
              <w:r>
                <w:rPr>
                  <w:rFonts w:hint="eastAsia"/>
                </w:rPr>
                <w:t>参数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383" w:author="陈涛" w:date="2015-11-15T22:35:00Z"/>
              </w:rPr>
            </w:pPr>
            <w:ins w:id="1384" w:author="陈涛" w:date="2015-11-15T22:35:00Z">
              <w:r>
                <w:rPr>
                  <w:rFonts w:hint="eastAsia"/>
                </w:rPr>
                <w:t>描述</w:t>
              </w:r>
            </w:ins>
          </w:p>
        </w:tc>
      </w:tr>
      <w:tr w:rsidR="00523BD4">
        <w:trPr>
          <w:ins w:id="1385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386" w:author="陈涛" w:date="2015-11-15T22:35:00Z"/>
              </w:rPr>
            </w:pPr>
            <w:ins w:id="1387" w:author="陈涛" w:date="2015-11-15T22:36:00Z">
              <w:r>
                <w:t>acceptOrderDistrict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388" w:author="陈涛" w:date="2015-11-15T22:35:00Z"/>
              </w:rPr>
            </w:pPr>
            <w:ins w:id="1389" w:author="陈涛" w:date="2015-11-15T22:38:00Z">
              <w:r>
                <w:t>可接受订单区域</w:t>
              </w:r>
            </w:ins>
          </w:p>
        </w:tc>
      </w:tr>
      <w:tr w:rsidR="00523BD4">
        <w:trPr>
          <w:ins w:id="1390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391" w:author="陈涛" w:date="2015-11-15T22:35:00Z"/>
              </w:rPr>
            </w:pPr>
            <w:ins w:id="1392" w:author="陈涛" w:date="2015-11-15T22:36:00Z">
              <w:r>
                <w:t>acceptOrderTime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393" w:author="陈涛" w:date="2015-11-15T22:35:00Z"/>
              </w:rPr>
            </w:pPr>
            <w:ins w:id="1394" w:author="陈涛" w:date="2015-11-15T22:38:00Z">
              <w:r>
                <w:t>接受订单的时间</w:t>
              </w:r>
            </w:ins>
          </w:p>
        </w:tc>
      </w:tr>
      <w:tr w:rsidR="00523BD4">
        <w:trPr>
          <w:ins w:id="1395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396" w:author="陈涛" w:date="2015-11-15T22:35:00Z"/>
              </w:rPr>
            </w:pPr>
            <w:ins w:id="1397" w:author="陈涛" w:date="2015-11-15T22:37:00Z">
              <w:r>
                <w:rPr>
                  <w:rFonts w:hint="eastAsia"/>
                </w:rPr>
                <w:t>region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398" w:author="陈涛" w:date="2015-11-15T22:35:00Z"/>
              </w:rPr>
            </w:pPr>
            <w:ins w:id="1399" w:author="陈涛" w:date="2015-11-15T22:38:00Z">
              <w:r>
                <w:t>所在地区</w:t>
              </w:r>
            </w:ins>
          </w:p>
        </w:tc>
      </w:tr>
      <w:tr w:rsidR="00523BD4">
        <w:trPr>
          <w:ins w:id="1400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401" w:author="陈涛" w:date="2015-11-15T22:35:00Z"/>
              </w:rPr>
            </w:pPr>
            <w:ins w:id="1402" w:author="陈涛" w:date="2015-11-15T22:37:00Z">
              <w:r>
                <w:rPr>
                  <w:rFonts w:hint="eastAsia"/>
                </w:rPr>
                <w:t>country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403" w:author="陈涛" w:date="2015-11-15T22:35:00Z"/>
              </w:rPr>
            </w:pPr>
            <w:ins w:id="1404" w:author="陈涛" w:date="2015-11-15T22:38:00Z">
              <w:r>
                <w:t>所在乡村</w:t>
              </w:r>
            </w:ins>
          </w:p>
        </w:tc>
      </w:tr>
      <w:tr w:rsidR="00523BD4">
        <w:trPr>
          <w:ins w:id="1405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406" w:author="陈涛" w:date="2015-11-15T22:35:00Z"/>
              </w:rPr>
            </w:pPr>
            <w:ins w:id="1407" w:author="陈涛" w:date="2015-11-15T22:37:00Z">
              <w:r>
                <w:rPr>
                  <w:rFonts w:hint="eastAsia"/>
                </w:rPr>
                <w:t>address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408" w:author="陈涛" w:date="2015-11-15T22:35:00Z"/>
              </w:rPr>
            </w:pPr>
            <w:ins w:id="1409" w:author="陈涛" w:date="2015-11-15T22:39:00Z">
              <w:r>
                <w:t>详细地址</w:t>
              </w:r>
            </w:ins>
          </w:p>
        </w:tc>
      </w:tr>
      <w:tr w:rsidR="00523BD4">
        <w:trPr>
          <w:ins w:id="1410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411" w:author="陈涛" w:date="2015-11-15T22:35:00Z"/>
              </w:rPr>
            </w:pPr>
            <w:ins w:id="1412" w:author="陈涛" w:date="2015-11-15T22:37:00Z">
              <w:r>
                <w:t>certificateNumber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413" w:author="陈涛" w:date="2015-11-15T22:35:00Z"/>
              </w:rPr>
            </w:pPr>
            <w:ins w:id="1414" w:author="陈涛" w:date="2015-11-15T22:39:00Z">
              <w:r>
                <w:t>证件号码</w:t>
              </w:r>
            </w:ins>
          </w:p>
        </w:tc>
      </w:tr>
      <w:tr w:rsidR="00523BD4">
        <w:trPr>
          <w:ins w:id="1415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416" w:author="陈涛" w:date="2015-11-15T22:35:00Z"/>
              </w:rPr>
            </w:pPr>
            <w:ins w:id="1417" w:author="陈涛" w:date="2015-11-15T22:37:00Z">
              <w:r>
                <w:t>certificatePhoto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418" w:author="陈涛" w:date="2015-11-15T22:35:00Z"/>
              </w:rPr>
            </w:pPr>
            <w:ins w:id="1419" w:author="陈涛" w:date="2015-11-15T22:39:00Z">
              <w:r>
                <w:t>证件的照片</w:t>
              </w:r>
            </w:ins>
          </w:p>
        </w:tc>
      </w:tr>
      <w:tr w:rsidR="00523BD4">
        <w:trPr>
          <w:ins w:id="1420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421" w:author="陈涛" w:date="2015-11-15T22:35:00Z"/>
              </w:rPr>
            </w:pPr>
            <w:ins w:id="1422" w:author="陈涛" w:date="2015-11-15T22:37:00Z">
              <w:r>
                <w:t>certificateType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423" w:author="陈涛" w:date="2015-11-15T22:35:00Z"/>
              </w:rPr>
            </w:pPr>
            <w:ins w:id="1424" w:author="陈涛" w:date="2015-11-15T22:39:00Z">
              <w:r>
                <w:t>证件类型</w:t>
              </w:r>
              <w:r>
                <w:t xml:space="preserve"> </w:t>
              </w:r>
              <w:r>
                <w:t>身份证</w:t>
              </w:r>
              <w:r>
                <w:t>0</w:t>
              </w:r>
              <w:r>
                <w:t>，户口簿</w:t>
              </w:r>
              <w:r>
                <w:t>1</w:t>
              </w:r>
              <w:r>
                <w:t>，军人证</w:t>
              </w:r>
              <w:r>
                <w:t>2</w:t>
              </w:r>
              <w:r>
                <w:t>，警察证</w:t>
              </w:r>
              <w:r>
                <w:t>3</w:t>
              </w:r>
              <w:r>
                <w:t>，港澳通行证</w:t>
              </w:r>
              <w:r>
                <w:t>4</w:t>
              </w:r>
              <w:r>
                <w:t>，台胞证</w:t>
              </w:r>
              <w:r>
                <w:t>5</w:t>
              </w:r>
              <w:r>
                <w:t>，护照</w:t>
              </w:r>
              <w:r>
                <w:t>6</w:t>
              </w:r>
            </w:ins>
          </w:p>
        </w:tc>
      </w:tr>
      <w:tr w:rsidR="00523BD4">
        <w:trPr>
          <w:ins w:id="1425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426" w:author="陈涛" w:date="2015-11-15T22:35:00Z"/>
              </w:rPr>
            </w:pPr>
            <w:ins w:id="1427" w:author="陈涛" w:date="2015-11-15T22:37:00Z">
              <w:r>
                <w:t>certificateValidityPeriod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428" w:author="陈涛" w:date="2015-11-15T22:35:00Z"/>
              </w:rPr>
            </w:pPr>
            <w:ins w:id="1429" w:author="陈涛" w:date="2015-11-15T22:39:00Z">
              <w:r>
                <w:t>证件有效期限</w:t>
              </w:r>
            </w:ins>
          </w:p>
        </w:tc>
      </w:tr>
      <w:tr w:rsidR="00523BD4">
        <w:trPr>
          <w:ins w:id="1430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431" w:author="陈涛" w:date="2015-11-15T22:35:00Z"/>
              </w:rPr>
            </w:pPr>
            <w:ins w:id="1432" w:author="陈涛" w:date="2015-11-15T22:37:00Z">
              <w:r>
                <w:t>contactPersonMobileNo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433" w:author="陈涛" w:date="2015-11-15T22:35:00Z"/>
              </w:rPr>
            </w:pPr>
            <w:ins w:id="1434" w:author="陈涛" w:date="2015-11-15T22:39:00Z">
              <w:r>
                <w:t>紧急联系人手机</w:t>
              </w:r>
            </w:ins>
          </w:p>
        </w:tc>
      </w:tr>
      <w:tr w:rsidR="00523BD4">
        <w:trPr>
          <w:ins w:id="1435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436" w:author="陈涛" w:date="2015-11-15T22:35:00Z"/>
              </w:rPr>
            </w:pPr>
            <w:ins w:id="1437" w:author="陈涛" w:date="2015-11-15T22:37:00Z">
              <w:r>
                <w:t>education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438" w:author="陈涛" w:date="2015-11-15T22:35:00Z"/>
              </w:rPr>
            </w:pPr>
            <w:ins w:id="1439" w:author="陈涛" w:date="2015-11-15T22:39:00Z">
              <w:r>
                <w:t>学历</w:t>
              </w:r>
            </w:ins>
          </w:p>
        </w:tc>
      </w:tr>
      <w:tr w:rsidR="00523BD4">
        <w:trPr>
          <w:ins w:id="1440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441" w:author="陈涛" w:date="2015-11-15T22:35:00Z"/>
              </w:rPr>
            </w:pPr>
            <w:ins w:id="1442" w:author="陈涛" w:date="2015-11-15T22:37:00Z">
              <w:r>
                <w:t>emergencyContactPerson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443" w:author="陈涛" w:date="2015-11-15T22:35:00Z"/>
              </w:rPr>
            </w:pPr>
            <w:ins w:id="1444" w:author="陈涛" w:date="2015-11-15T22:39:00Z">
              <w:r>
                <w:t>紧急联系人</w:t>
              </w:r>
            </w:ins>
          </w:p>
        </w:tc>
      </w:tr>
      <w:tr w:rsidR="00523BD4">
        <w:trPr>
          <w:ins w:id="1445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446" w:author="陈涛" w:date="2015-11-15T22:35:00Z"/>
              </w:rPr>
            </w:pPr>
            <w:ins w:id="1447" w:author="陈涛" w:date="2015-11-15T22:37:00Z">
              <w:r>
                <w:lastRenderedPageBreak/>
                <w:t>passVerify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448" w:author="陈涛" w:date="2015-11-15T22:35:00Z"/>
              </w:rPr>
            </w:pPr>
            <w:ins w:id="1449" w:author="陈涛" w:date="2015-11-15T22:39:00Z">
              <w:r>
                <w:t>是否通过审核</w:t>
              </w:r>
              <w:r>
                <w:rPr>
                  <w:rFonts w:hint="eastAsia"/>
                </w:rPr>
                <w:t>，</w:t>
              </w:r>
            </w:ins>
            <w:ins w:id="1450" w:author="陈涛" w:date="2015-11-15T22:42:00Z">
              <w:r>
                <w:rPr>
                  <w:rFonts w:hint="eastAsia"/>
                </w:rPr>
                <w:t>-</w:t>
              </w:r>
              <w:r>
                <w:t>1</w:t>
              </w:r>
              <w:r>
                <w:rPr>
                  <w:rFonts w:hint="eastAsia"/>
                </w:rPr>
                <w:t>未提交派送人信息，</w:t>
              </w:r>
            </w:ins>
            <w:ins w:id="1451" w:author="陈涛" w:date="2015-11-15T22:39:00Z">
              <w:r>
                <w:t>0</w:t>
              </w:r>
            </w:ins>
            <w:ins w:id="1452" w:author="陈涛" w:date="2015-11-15T22:42:00Z">
              <w:r>
                <w:rPr>
                  <w:rFonts w:hint="eastAsia"/>
                </w:rPr>
                <w:t>提交</w:t>
              </w:r>
            </w:ins>
            <w:ins w:id="1453" w:author="陈涛" w:date="2015-11-15T22:39:00Z">
              <w:r>
                <w:t>未审核</w:t>
              </w:r>
              <w:r>
                <w:t xml:space="preserve"> , 1 </w:t>
              </w:r>
              <w:r>
                <w:t>已审核</w:t>
              </w:r>
              <w:r>
                <w:t xml:space="preserve"> 2 </w:t>
              </w:r>
              <w:r>
                <w:t>已拒绝</w:t>
              </w:r>
            </w:ins>
          </w:p>
        </w:tc>
      </w:tr>
      <w:tr w:rsidR="00523BD4">
        <w:trPr>
          <w:ins w:id="1454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455" w:author="陈涛" w:date="2015-11-15T22:35:00Z"/>
              </w:rPr>
            </w:pPr>
            <w:ins w:id="1456" w:author="陈涛" w:date="2015-11-15T22:37:00Z">
              <w:r>
                <w:t>occupation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457" w:author="陈涛" w:date="2015-11-15T22:35:00Z"/>
              </w:rPr>
            </w:pPr>
            <w:ins w:id="1458" w:author="陈涛" w:date="2015-11-15T22:40:00Z">
              <w:r>
                <w:t>职业</w:t>
              </w:r>
            </w:ins>
          </w:p>
        </w:tc>
      </w:tr>
      <w:tr w:rsidR="00523BD4">
        <w:trPr>
          <w:ins w:id="1459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460" w:author="陈涛" w:date="2015-11-15T22:35:00Z"/>
              </w:rPr>
            </w:pPr>
            <w:ins w:id="1461" w:author="陈涛" w:date="2015-11-15T22:37:00Z">
              <w:r>
                <w:rPr>
                  <w:rFonts w:hint="eastAsia"/>
                </w:rPr>
                <w:t>realName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462" w:author="陈涛" w:date="2015-11-15T22:35:00Z"/>
              </w:rPr>
            </w:pPr>
            <w:ins w:id="1463" w:author="陈涛" w:date="2015-11-15T22:40:00Z">
              <w:r>
                <w:t>真实姓名</w:t>
              </w:r>
            </w:ins>
          </w:p>
        </w:tc>
      </w:tr>
      <w:tr w:rsidR="00523BD4">
        <w:trPr>
          <w:ins w:id="1464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465" w:author="陈涛" w:date="2015-11-15T22:35:00Z"/>
              </w:rPr>
            </w:pPr>
            <w:ins w:id="1466" w:author="陈涛" w:date="2015-11-15T22:37:00Z">
              <w:r>
                <w:t>traffic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467" w:author="陈涛" w:date="2015-11-15T22:35:00Z"/>
              </w:rPr>
            </w:pPr>
            <w:ins w:id="1468" w:author="陈涛" w:date="2015-11-15T22:40:00Z">
              <w:r>
                <w:t>交通工具</w:t>
              </w:r>
            </w:ins>
          </w:p>
        </w:tc>
      </w:tr>
      <w:tr w:rsidR="00523BD4">
        <w:trPr>
          <w:ins w:id="1469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470" w:author="陈涛" w:date="2015-11-15T22:35:00Z"/>
              </w:rPr>
            </w:pPr>
            <w:ins w:id="1471" w:author="陈涛" w:date="2015-11-15T22:37:00Z">
              <w:r>
                <w:t>updatedDate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472" w:author="陈涛" w:date="2015-11-15T22:35:00Z"/>
              </w:rPr>
            </w:pPr>
            <w:ins w:id="1473" w:author="陈涛" w:date="2015-11-15T22:40:00Z">
              <w:r>
                <w:t>更新时间</w:t>
              </w:r>
            </w:ins>
          </w:p>
        </w:tc>
      </w:tr>
      <w:tr w:rsidR="00523BD4">
        <w:trPr>
          <w:ins w:id="1474" w:author="陈涛" w:date="2015-11-15T22:35:00Z"/>
        </w:trPr>
        <w:tc>
          <w:tcPr>
            <w:tcW w:w="2400" w:type="dxa"/>
          </w:tcPr>
          <w:p w:rsidR="00523BD4" w:rsidRDefault="002972CB">
            <w:pPr>
              <w:rPr>
                <w:ins w:id="1475" w:author="陈涛" w:date="2015-11-15T22:35:00Z"/>
              </w:rPr>
            </w:pPr>
            <w:ins w:id="1476" w:author="陈涛" w:date="2015-11-15T22:38:00Z">
              <w:r>
                <w:t>workingPhoto</w:t>
              </w:r>
            </w:ins>
          </w:p>
        </w:tc>
        <w:tc>
          <w:tcPr>
            <w:tcW w:w="5817" w:type="dxa"/>
          </w:tcPr>
          <w:p w:rsidR="00523BD4" w:rsidRDefault="002972CB">
            <w:pPr>
              <w:rPr>
                <w:ins w:id="1477" w:author="陈涛" w:date="2015-11-15T22:35:00Z"/>
              </w:rPr>
            </w:pPr>
            <w:ins w:id="1478" w:author="陈涛" w:date="2015-11-15T22:40:00Z">
              <w:r>
                <w:t>半身工作照</w:t>
              </w:r>
            </w:ins>
          </w:p>
        </w:tc>
      </w:tr>
    </w:tbl>
    <w:p w:rsidR="00523BD4" w:rsidRDefault="00523BD4">
      <w:pPr>
        <w:rPr>
          <w:del w:id="1479" w:author="陈涛" w:date="2015-11-15T22:35:00Z"/>
        </w:rPr>
      </w:pPr>
    </w:p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申请派送</w:t>
      </w:r>
      <w:r>
        <w:t>人接口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user</w:t>
            </w:r>
            <w:r>
              <w:rPr>
                <w:rFonts w:hint="eastAsia"/>
              </w:rPr>
              <w:t>/</w:t>
            </w:r>
            <w:r>
              <w:t>deliveryInfo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"dvlpId": "app_developer",</w:t>
            </w:r>
          </w:p>
          <w:p w:rsidR="00523BD4" w:rsidRDefault="002972CB">
            <w:r>
              <w:t xml:space="preserve">        "token": "7e203b8b32c296b4e9b2650bbdf0b838",</w:t>
            </w:r>
          </w:p>
          <w:p w:rsidR="00523BD4" w:rsidRDefault="002972CB">
            <w:r>
              <w:t xml:space="preserve">        "loginId": "13512768679"</w:t>
            </w:r>
          </w:p>
          <w:p w:rsidR="00523BD4" w:rsidRDefault="002972CB">
            <w:pPr>
              <w:ind w:firstLine="420"/>
            </w:pPr>
            <w:r>
              <w:t>},</w:t>
            </w:r>
          </w:p>
          <w:p w:rsidR="00523BD4" w:rsidRDefault="002972CB">
            <w:pPr>
              <w:ind w:firstLine="420"/>
            </w:pPr>
            <w:r>
              <w:t>“params”:{</w:t>
            </w:r>
          </w:p>
          <w:p w:rsidR="00523BD4" w:rsidRDefault="002972CB"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>“workingPhoto”: “",</w:t>
            </w:r>
          </w:p>
          <w:p w:rsidR="00523BD4" w:rsidRDefault="002972CB">
            <w:r>
              <w:rPr>
                <w:rFonts w:hint="eastAsia"/>
              </w:rPr>
              <w:t xml:space="preserve">       </w:t>
            </w:r>
            <w:r>
              <w:t>“workphotoFormat”:””,</w:t>
            </w:r>
          </w:p>
          <w:p w:rsidR="00523BD4" w:rsidRDefault="002972CB">
            <w:r>
              <w:t xml:space="preserve">       “region”:”</w:t>
            </w:r>
            <w:ins w:id="1480" w:author="黄胜" w:date="2015-12-31T10:08:00Z">
              <w:r>
                <w:rPr>
                  <w:rFonts w:hint="eastAsia"/>
                </w:rPr>
                <w:t>湖南省</w:t>
              </w:r>
              <w:r>
                <w:t>-</w:t>
              </w:r>
              <w:r>
                <w:rPr>
                  <w:rFonts w:hint="eastAsia"/>
                </w:rPr>
                <w:t>长沙市</w:t>
              </w:r>
            </w:ins>
            <w:ins w:id="1481" w:author="黄胜" w:date="2015-12-31T10:09:00Z">
              <w:r>
                <w:rPr>
                  <w:rFonts w:hint="eastAsia"/>
                </w:rPr>
                <w:t>-</w:t>
              </w:r>
              <w:r>
                <w:t>开福区</w:t>
              </w:r>
            </w:ins>
            <w:r>
              <w:t>”,</w:t>
            </w:r>
          </w:p>
          <w:p w:rsidR="00523BD4" w:rsidRDefault="002972CB">
            <w:r>
              <w:rPr>
                <w:rFonts w:hint="eastAsia"/>
              </w:rPr>
              <w:t xml:space="preserve">       </w:t>
            </w:r>
            <w:r>
              <w:t>“country”:”</w:t>
            </w:r>
            <w:ins w:id="1482" w:author="黄胜" w:date="2015-12-31T10:09:00Z">
              <w:r>
                <w:rPr>
                  <w:rFonts w:hint="eastAsia"/>
                </w:rPr>
                <w:t>清水塘</w:t>
              </w:r>
              <w:r>
                <w:t>路</w:t>
              </w:r>
              <w:r>
                <w:t>-</w:t>
              </w:r>
              <w:r>
                <w:t>便河边社区</w:t>
              </w:r>
            </w:ins>
            <w:r>
              <w:t>”,</w:t>
            </w:r>
          </w:p>
          <w:p w:rsidR="00523BD4" w:rsidRDefault="002972CB">
            <w:r>
              <w:t xml:space="preserve">       “address”:””,</w:t>
            </w:r>
          </w:p>
          <w:p w:rsidR="00523BD4" w:rsidRDefault="002972CB">
            <w:r>
              <w:t xml:space="preserve">       “realName”:””,</w:t>
            </w:r>
          </w:p>
          <w:p w:rsidR="00523BD4" w:rsidRDefault="002972CB">
            <w:r>
              <w:t xml:space="preserve">       “certificateType”:0,</w:t>
            </w:r>
          </w:p>
          <w:p w:rsidR="00523BD4" w:rsidRDefault="002972CB">
            <w:r>
              <w:t xml:space="preserve">       “certificateNumber”:””,</w:t>
            </w:r>
          </w:p>
          <w:p w:rsidR="00523BD4" w:rsidRDefault="002972CB">
            <w:r>
              <w:t xml:space="preserve">       “certificatePhoto”:””,</w:t>
            </w:r>
          </w:p>
          <w:p w:rsidR="00523BD4" w:rsidRDefault="002972CB">
            <w:r>
              <w:t xml:space="preserve">       “cardP</w:t>
            </w:r>
            <w:r>
              <w:t>hotoFormat”:””,</w:t>
            </w:r>
          </w:p>
          <w:p w:rsidR="00523BD4" w:rsidRDefault="002972CB">
            <w:r>
              <w:t xml:space="preserve">       “certificateValidityPeriod”:””,</w:t>
            </w:r>
          </w:p>
          <w:p w:rsidR="00523BD4" w:rsidRDefault="002972CB">
            <w:r>
              <w:t xml:space="preserve">       “emergencyContactPerson”:””,</w:t>
            </w:r>
          </w:p>
          <w:p w:rsidR="00523BD4" w:rsidRDefault="002972CB">
            <w:r>
              <w:t xml:space="preserve">       “contactPersonMobileNo”:””,</w:t>
            </w:r>
          </w:p>
          <w:p w:rsidR="00523BD4" w:rsidRDefault="002972CB">
            <w:r>
              <w:t xml:space="preserve">       “acceptOrderTime”:””,</w:t>
            </w:r>
          </w:p>
          <w:p w:rsidR="00523BD4" w:rsidRDefault="002972CB">
            <w:r>
              <w:t xml:space="preserve">       “acceptOrderDistrict”:””,</w:t>
            </w:r>
          </w:p>
          <w:p w:rsidR="00523BD4" w:rsidRDefault="002972CB">
            <w:r>
              <w:t xml:space="preserve">       “education”:””,</w:t>
            </w:r>
          </w:p>
          <w:p w:rsidR="00523BD4" w:rsidRDefault="002972CB">
            <w:r>
              <w:t xml:space="preserve">       “occupation”:””,</w:t>
            </w:r>
          </w:p>
          <w:p w:rsidR="00523BD4" w:rsidRDefault="002972CB">
            <w:r>
              <w:t xml:space="preserve">       “traffic”:””</w:t>
            </w:r>
          </w:p>
          <w:p w:rsidR="00523BD4" w:rsidRDefault="002972CB">
            <w:pPr>
              <w:ind w:firstLine="420"/>
            </w:pPr>
            <w:r>
              <w:t xml:space="preserve"> </w:t>
            </w:r>
            <w:r>
              <w:rPr>
                <w:rFonts w:hint="eastAsia"/>
              </w:rPr>
              <w:t>}</w:t>
            </w:r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"status": 0,</w:t>
            </w:r>
          </w:p>
          <w:p w:rsidR="00523BD4" w:rsidRDefault="002972CB">
            <w:r>
              <w:rPr>
                <w:rFonts w:hint="eastAsia"/>
              </w:rPr>
              <w:t xml:space="preserve">        "msg": "</w:t>
            </w:r>
            <w:r>
              <w:rPr>
                <w:rFonts w:hint="eastAsia"/>
              </w:rPr>
              <w:t>已提交</w:t>
            </w:r>
            <w:r>
              <w:t>申请</w:t>
            </w:r>
            <w:r>
              <w:rPr>
                <w:rFonts w:hint="eastAsia"/>
              </w:rPr>
              <w:t>成为</w:t>
            </w:r>
            <w:r>
              <w:t>派送人</w:t>
            </w:r>
            <w:r>
              <w:rPr>
                <w:rFonts w:hint="eastAsia"/>
              </w:rPr>
              <w:t>"</w:t>
            </w:r>
            <w:r>
              <w:t xml:space="preserve"> </w:t>
            </w:r>
          </w:p>
          <w:p w:rsidR="00523BD4" w:rsidRDefault="002972CB">
            <w:pPr>
              <w:ind w:firstLine="420"/>
            </w:pPr>
            <w:r>
              <w:t>}}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00"/>
        <w:gridCol w:w="4470"/>
        <w:gridCol w:w="1426"/>
      </w:tblGrid>
      <w:tr w:rsidR="00523BD4">
        <w:tc>
          <w:tcPr>
            <w:tcW w:w="2400" w:type="dxa"/>
          </w:tcPr>
          <w:p w:rsidR="00523BD4" w:rsidRDefault="002972CB">
            <w:r>
              <w:rPr>
                <w:rFonts w:hint="eastAsia"/>
              </w:rPr>
              <w:t>参数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描述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是否</w:t>
            </w:r>
            <w:r>
              <w:t>必填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dvlpId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token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workingPhoto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工作</w:t>
            </w:r>
            <w:r>
              <w:t>照片</w:t>
            </w:r>
            <w:r>
              <w:t xml:space="preserve"> base64</w:t>
            </w:r>
            <w:r>
              <w:rPr>
                <w:rFonts w:hint="eastAsia"/>
              </w:rPr>
              <w:t>码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否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workphotoFormat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工作</w:t>
            </w:r>
            <w:r>
              <w:t>的图片格式</w:t>
            </w:r>
            <w:r>
              <w:rPr>
                <w:rFonts w:hint="eastAsia"/>
              </w:rPr>
              <w:t>，</w:t>
            </w:r>
            <w:r>
              <w:t>当工作照片不为空时，此项必填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否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region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所在</w:t>
            </w:r>
            <w:r>
              <w:t>区域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country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所在</w:t>
            </w:r>
            <w:r>
              <w:t>乡村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address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详细</w:t>
            </w:r>
            <w:r>
              <w:t>地址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realName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certificateType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证件</w:t>
            </w:r>
            <w:r>
              <w:t>类型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，户口簿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，军人证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，警察证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，港澳通行证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，台胞证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，护照</w:t>
            </w:r>
            <w:r>
              <w:rPr>
                <w:rFonts w:hint="eastAsia"/>
              </w:rPr>
              <w:t>6</w:t>
            </w:r>
            <w:r>
              <w:t xml:space="preserve"> 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certificateNumber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身份证</w:t>
            </w:r>
            <w:r>
              <w:t>号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certificatePhoto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身份证</w:t>
            </w:r>
            <w:r>
              <w:t>照片</w:t>
            </w:r>
            <w:r>
              <w:rPr>
                <w:rFonts w:hint="eastAsia"/>
              </w:rPr>
              <w:t xml:space="preserve"> </w:t>
            </w:r>
            <w:r>
              <w:t>base64</w:t>
            </w:r>
            <w:r>
              <w:rPr>
                <w:rFonts w:hint="eastAsia"/>
              </w:rPr>
              <w:t>编码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cardPhotoFormat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身份证</w:t>
            </w:r>
            <w:r>
              <w:t>照片图片后缀格式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certificateValidityPeriod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身份证</w:t>
            </w:r>
            <w:r>
              <w:t>有效期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否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emergencyContactPerson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紧急</w:t>
            </w:r>
            <w:r>
              <w:t>联系人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否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contactPersonMobileNo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紧急</w:t>
            </w:r>
            <w:r>
              <w:t>联系人电话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否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acceptOrderTime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可</w:t>
            </w:r>
            <w:r>
              <w:t>接收订单时间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否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acceptOrderDistrict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可</w:t>
            </w:r>
            <w:r>
              <w:t>接收订单区域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否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education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教育程度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否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occupation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职业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否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traffic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交通</w:t>
            </w:r>
            <w:r>
              <w:t>工具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否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响应</w:t>
      </w:r>
      <w:r>
        <w:t>参数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23BD4">
        <w:tc>
          <w:tcPr>
            <w:tcW w:w="4148" w:type="dxa"/>
          </w:tcPr>
          <w:p w:rsidR="00523BD4" w:rsidRDefault="002972CB">
            <w:r>
              <w:t>status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 xml:space="preserve">-1 </w:t>
            </w:r>
            <w:r>
              <w:rPr>
                <w:rFonts w:hint="eastAsia"/>
              </w:rPr>
              <w:t>失败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msg</w:t>
            </w:r>
          </w:p>
        </w:tc>
        <w:tc>
          <w:tcPr>
            <w:tcW w:w="4148" w:type="dxa"/>
          </w:tcPr>
          <w:p w:rsidR="00523BD4" w:rsidRDefault="00523BD4"/>
        </w:tc>
      </w:tr>
    </w:tbl>
    <w:p w:rsidR="00523BD4" w:rsidRDefault="00523BD4"/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绑定</w:t>
      </w:r>
      <w:r>
        <w:t>银行卡接口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binAccount</w:t>
            </w:r>
            <w:r>
              <w:rPr>
                <w:rFonts w:hint="eastAsia"/>
              </w:rPr>
              <w:t>/</w:t>
            </w:r>
            <w:r>
              <w:t>account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"dvlpId": "app_developer",</w:t>
            </w:r>
          </w:p>
          <w:p w:rsidR="00523BD4" w:rsidRDefault="002972CB">
            <w:r>
              <w:t xml:space="preserve">        "token": "7e203b8b32c296b4e9b2650bbdf0b838",</w:t>
            </w:r>
          </w:p>
          <w:p w:rsidR="00523BD4" w:rsidRDefault="002972CB">
            <w:r>
              <w:t xml:space="preserve">        "loginId": "13512768679"</w:t>
            </w:r>
          </w:p>
          <w:p w:rsidR="00523BD4" w:rsidRDefault="002972CB">
            <w:pPr>
              <w:ind w:firstLine="420"/>
            </w:pPr>
            <w:r>
              <w:t>},</w:t>
            </w:r>
          </w:p>
          <w:p w:rsidR="00523BD4" w:rsidRDefault="002972CB">
            <w:pPr>
              <w:ind w:firstLine="420"/>
              <w:rPr>
                <w:ins w:id="1483" w:author="黄胜" w:date="2015-11-11T13:31:00Z"/>
              </w:rPr>
            </w:pPr>
            <w:r>
              <w:t>“params”:{</w:t>
            </w:r>
          </w:p>
          <w:p w:rsidR="00523BD4" w:rsidRDefault="002972CB">
            <w:pPr>
              <w:ind w:firstLine="420"/>
            </w:pPr>
            <w:ins w:id="1484" w:author="黄胜" w:date="2015-11-11T13:31:00Z">
              <w:r>
                <w:rPr>
                  <w:rFonts w:hint="eastAsia"/>
                </w:rPr>
                <w:lastRenderedPageBreak/>
                <w:t xml:space="preserve">    </w:t>
              </w:r>
              <w:r>
                <w:rPr>
                  <w:rFonts w:hint="eastAsia"/>
                </w:rPr>
                <w:t>“</w:t>
              </w:r>
              <w:r>
                <w:t>accountUuid”:””</w:t>
              </w:r>
            </w:ins>
          </w:p>
          <w:p w:rsidR="00523BD4" w:rsidRDefault="002972CB"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>“accountName”: “",</w:t>
            </w:r>
          </w:p>
          <w:p w:rsidR="00523BD4" w:rsidRDefault="002972CB">
            <w:r>
              <w:rPr>
                <w:rFonts w:hint="eastAsia"/>
              </w:rPr>
              <w:t xml:space="preserve">       </w:t>
            </w:r>
            <w:r>
              <w:t>“accountNumber”:””,</w:t>
            </w:r>
          </w:p>
          <w:p w:rsidR="00523BD4" w:rsidRDefault="002972CB">
            <w:pPr>
              <w:rPr>
                <w:ins w:id="1485" w:author="黄胜" w:date="2015-11-11T13:33:00Z"/>
              </w:rPr>
            </w:pPr>
            <w:r>
              <w:t xml:space="preserve">      </w:t>
            </w:r>
            <w:del w:id="1486" w:author="黄胜" w:date="2015-11-11T13:33:00Z">
              <w:r>
                <w:delText xml:space="preserve"> “bankName”:””,</w:delText>
              </w:r>
            </w:del>
          </w:p>
          <w:p w:rsidR="00523BD4" w:rsidRDefault="002972CB">
            <w:ins w:id="1487" w:author="黄胜" w:date="2015-11-11T13:33:00Z">
              <w:r>
                <w:rPr>
                  <w:rFonts w:hint="eastAsia"/>
                </w:rPr>
                <w:t xml:space="preserve">       </w:t>
              </w:r>
              <w:r>
                <w:t>“</w:t>
              </w:r>
              <w:r>
                <w:rPr>
                  <w:rPrChange w:id="1488" w:author="黄胜" w:date="2015-11-11T13:33:00Z">
                    <w:rPr>
                      <w:rFonts w:ascii="Consolas" w:hAnsi="Consolas" w:cs="Consolas"/>
                      <w:color w:val="000000"/>
                      <w:kern w:val="0"/>
                      <w:sz w:val="28"/>
                      <w:szCs w:val="28"/>
                      <w:highlight w:val="yellow"/>
                    </w:rPr>
                  </w:rPrChange>
                </w:rPr>
                <w:t>bankUuid</w:t>
              </w:r>
              <w:r>
                <w:t>”</w:t>
              </w:r>
            </w:ins>
            <w:ins w:id="1489" w:author="黄胜" w:date="2015-11-11T13:34:00Z">
              <w:r>
                <w:rPr>
                  <w:rFonts w:hint="eastAsia"/>
                </w:rPr>
                <w:t>：</w:t>
              </w:r>
              <w:r>
                <w:t>“”</w:t>
              </w:r>
              <w:r>
                <w:t>，</w:t>
              </w:r>
            </w:ins>
          </w:p>
          <w:p w:rsidR="00523BD4" w:rsidRDefault="002972CB">
            <w:r>
              <w:rPr>
                <w:rFonts w:hint="eastAsia"/>
              </w:rPr>
              <w:t xml:space="preserve">       </w:t>
            </w:r>
            <w:r>
              <w:t>“cardType”:””,</w:t>
            </w:r>
          </w:p>
          <w:p w:rsidR="00523BD4" w:rsidRDefault="002972CB">
            <w:pPr>
              <w:rPr>
                <w:ins w:id="1490" w:author="黄胜" w:date="2015-11-26T09:04:00Z"/>
              </w:rPr>
            </w:pPr>
            <w:r>
              <w:t xml:space="preserve">       “messageCode”:””</w:t>
            </w:r>
            <w:ins w:id="1491" w:author="黄胜" w:date="2015-11-26T09:04:00Z">
              <w:r>
                <w:t>,</w:t>
              </w:r>
            </w:ins>
          </w:p>
          <w:p w:rsidR="00523BD4" w:rsidRDefault="002972CB">
            <w:pPr>
              <w:rPr>
                <w:ins w:id="1492" w:author="黄胜" w:date="2015-11-26T09:05:00Z"/>
              </w:rPr>
            </w:pPr>
            <w:ins w:id="1493" w:author="黄胜" w:date="2015-11-26T09:04:00Z">
              <w:r>
                <w:t xml:space="preserve">       “</w:t>
              </w:r>
            </w:ins>
            <w:ins w:id="1494" w:author="黄胜" w:date="2015-11-26T09:05:00Z">
              <w:r>
                <w:t>bankRegion</w:t>
              </w:r>
            </w:ins>
            <w:ins w:id="1495" w:author="黄胜" w:date="2015-11-26T09:04:00Z">
              <w:r>
                <w:t>”</w:t>
              </w:r>
            </w:ins>
            <w:ins w:id="1496" w:author="黄胜" w:date="2015-11-26T09:05:00Z">
              <w:r>
                <w:t>:”</w:t>
              </w:r>
              <w:r>
                <w:rPr>
                  <w:rFonts w:hint="eastAsia"/>
                </w:rPr>
                <w:t>湖南省</w:t>
              </w:r>
              <w:r>
                <w:t>-</w:t>
              </w:r>
              <w:r>
                <w:t>长沙市</w:t>
              </w:r>
              <w:r>
                <w:t>”,</w:t>
              </w:r>
            </w:ins>
          </w:p>
          <w:p w:rsidR="00523BD4" w:rsidRDefault="002972CB">
            <w:pPr>
              <w:rPr>
                <w:ins w:id="1497" w:author="黄胜" w:date="2015-11-26T09:06:00Z"/>
              </w:rPr>
            </w:pPr>
            <w:ins w:id="1498" w:author="黄胜" w:date="2015-11-26T09:05:00Z">
              <w:r>
                <w:t xml:space="preserve">       “bankBranchName”:“</w:t>
              </w:r>
              <w:r>
                <w:rPr>
                  <w:rFonts w:hint="eastAsia"/>
                </w:rPr>
                <w:t>芙蓉</w:t>
              </w:r>
            </w:ins>
            <w:ins w:id="1499" w:author="黄胜" w:date="2015-11-26T09:06:00Z">
              <w:r>
                <w:rPr>
                  <w:rFonts w:hint="eastAsia"/>
                </w:rPr>
                <w:t>中路</w:t>
              </w:r>
              <w:r>
                <w:t>支行</w:t>
              </w:r>
            </w:ins>
            <w:ins w:id="1500" w:author="黄胜" w:date="2015-11-26T09:05:00Z">
              <w:r>
                <w:t>”</w:t>
              </w:r>
            </w:ins>
            <w:ins w:id="1501" w:author="黄胜" w:date="2015-11-26T09:06:00Z">
              <w:r>
                <w:t>,</w:t>
              </w:r>
            </w:ins>
          </w:p>
          <w:p w:rsidR="00523BD4" w:rsidRDefault="002972CB">
            <w:ins w:id="1502" w:author="黄胜" w:date="2015-11-26T09:06:00Z">
              <w:r>
                <w:t xml:space="preserve">       “reservedPhone”:“18680337981”</w:t>
              </w:r>
            </w:ins>
          </w:p>
          <w:p w:rsidR="00523BD4" w:rsidRDefault="002972CB">
            <w:r>
              <w:t xml:space="preserve">       </w:t>
            </w:r>
            <w:r>
              <w:rPr>
                <w:rFonts w:hint="eastAsia"/>
              </w:rPr>
              <w:t>}</w:t>
            </w:r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lastRenderedPageBreak/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"status": 0,</w:t>
            </w:r>
          </w:p>
          <w:p w:rsidR="00523BD4" w:rsidRDefault="002972CB">
            <w:r>
              <w:rPr>
                <w:rFonts w:hint="eastAsia"/>
              </w:rPr>
              <w:t xml:space="preserve">        "msg": "</w:t>
            </w:r>
            <w:ins w:id="1503" w:author="黄胜" w:date="2015-11-11T13:34:00Z">
              <w:r>
                <w:rPr>
                  <w:rFonts w:hint="eastAsia"/>
                </w:rPr>
                <w:t>绑定</w:t>
              </w:r>
              <w:r>
                <w:t>成功</w:t>
              </w:r>
            </w:ins>
            <w:del w:id="1504" w:author="黄胜" w:date="2015-11-11T13:34:00Z">
              <w:r>
                <w:rPr>
                  <w:rFonts w:hint="eastAsia"/>
                </w:rPr>
                <w:delText>已提交</w:delText>
              </w:r>
              <w:r>
                <w:delText>申请</w:delText>
              </w:r>
              <w:r>
                <w:rPr>
                  <w:rFonts w:hint="eastAsia"/>
                </w:rPr>
                <w:delText>成为</w:delText>
              </w:r>
              <w:r>
                <w:delText>派送人</w:delText>
              </w:r>
            </w:del>
            <w:r>
              <w:rPr>
                <w:rFonts w:hint="eastAsia"/>
              </w:rPr>
              <w:t>"</w:t>
            </w:r>
            <w:r>
              <w:t xml:space="preserve"> </w:t>
            </w:r>
          </w:p>
          <w:p w:rsidR="00523BD4" w:rsidRDefault="002972CB">
            <w:pPr>
              <w:ind w:firstLine="42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523BD4" w:rsidRDefault="002972CB">
            <w:pPr>
              <w:ind w:firstLine="420"/>
              <w:rPr>
                <w:ins w:id="1505" w:author="黄胜" w:date="2015-11-24T21:03:00Z"/>
              </w:rPr>
            </w:pPr>
            <w:del w:id="1506" w:author="黄胜" w:date="2015-11-24T21:03:00Z">
              <w:r>
                <w:delText>“accountUuid”:””</w:delText>
              </w:r>
            </w:del>
          </w:p>
          <w:p w:rsidR="00523BD4" w:rsidRDefault="002972CB">
            <w:pPr>
              <w:ind w:firstLine="420"/>
              <w:rPr>
                <w:ins w:id="1507" w:author="黄胜" w:date="2015-11-24T21:03:00Z"/>
              </w:rPr>
            </w:pPr>
            <w:ins w:id="1508" w:author="黄胜" w:date="2015-11-24T21:03:00Z">
              <w:r>
                <w:t>"datas" : [</w:t>
              </w:r>
            </w:ins>
          </w:p>
          <w:p w:rsidR="00523BD4" w:rsidRDefault="002972CB">
            <w:pPr>
              <w:ind w:firstLine="420"/>
              <w:rPr>
                <w:ins w:id="1509" w:author="黄胜" w:date="2015-11-24T21:03:00Z"/>
              </w:rPr>
            </w:pPr>
            <w:ins w:id="1510" w:author="黄胜" w:date="2015-11-24T21:03:00Z">
              <w:r>
                <w:t xml:space="preserve">    {</w:t>
              </w:r>
            </w:ins>
          </w:p>
          <w:p w:rsidR="00523BD4" w:rsidRDefault="002972CB">
            <w:pPr>
              <w:ind w:firstLine="420"/>
              <w:rPr>
                <w:ins w:id="1511" w:author="黄胜" w:date="2015-11-24T21:03:00Z"/>
              </w:rPr>
            </w:pPr>
            <w:ins w:id="1512" w:author="黄胜" w:date="2015-11-24T21:03:00Z">
              <w:r>
                <w:t xml:space="preserve">      "accountUuid" : "5020a377-595f-4d07-a7ee-612264f9f297",</w:t>
              </w:r>
            </w:ins>
          </w:p>
          <w:p w:rsidR="00523BD4" w:rsidRDefault="002972CB">
            <w:pPr>
              <w:ind w:firstLine="420"/>
              <w:rPr>
                <w:ins w:id="1513" w:author="黄胜" w:date="2015-11-24T21:03:00Z"/>
              </w:rPr>
            </w:pPr>
            <w:ins w:id="1514" w:author="黄胜" w:date="2015-11-24T21:03:00Z">
              <w:r>
                <w:rPr>
                  <w:rFonts w:hint="eastAsia"/>
                </w:rPr>
                <w:t xml:space="preserve">      " bankName " : "</w:t>
              </w:r>
              <w:r>
                <w:rPr>
                  <w:rFonts w:hint="eastAsia"/>
                </w:rPr>
                <w:t>中国银行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ind w:firstLine="420"/>
              <w:rPr>
                <w:ins w:id="1515" w:author="黄胜" w:date="2015-11-24T21:03:00Z"/>
              </w:rPr>
            </w:pPr>
            <w:ins w:id="1516" w:author="黄胜" w:date="2015-11-24T21:03:00Z">
              <w:r>
                <w:t xml:space="preserve">      "accountNumber" : "5654257852322",</w:t>
              </w:r>
            </w:ins>
          </w:p>
          <w:p w:rsidR="00523BD4" w:rsidRDefault="002972CB">
            <w:pPr>
              <w:ind w:firstLine="420"/>
              <w:rPr>
                <w:ins w:id="1517" w:author="黄胜" w:date="2015-11-24T21:03:00Z"/>
              </w:rPr>
            </w:pPr>
            <w:ins w:id="1518" w:author="黄胜" w:date="2015-11-24T21:03:00Z">
              <w:r>
                <w:rPr>
                  <w:rFonts w:hint="eastAsia"/>
                </w:rPr>
                <w:t xml:space="preserve">      "cardType" : "</w:t>
              </w:r>
              <w:r>
                <w:rPr>
                  <w:rFonts w:hint="eastAsia"/>
                </w:rPr>
                <w:t>储蓄卡</w:t>
              </w:r>
              <w:r>
                <w:rPr>
                  <w:rFonts w:hint="eastAsia"/>
                </w:rPr>
                <w:t>"</w:t>
              </w:r>
              <w:r>
                <w:t>,</w:t>
              </w:r>
            </w:ins>
          </w:p>
          <w:p w:rsidR="00523BD4" w:rsidRDefault="002972CB">
            <w:pPr>
              <w:ind w:firstLine="420"/>
              <w:rPr>
                <w:ins w:id="1519" w:author="黄胜" w:date="2015-11-24T21:03:00Z"/>
              </w:rPr>
            </w:pPr>
            <w:ins w:id="1520" w:author="黄胜" w:date="2015-11-24T21:03:00Z">
              <w:r>
                <w:t xml:space="preserve">      “bankLogoPath”:””,</w:t>
              </w:r>
            </w:ins>
          </w:p>
          <w:p w:rsidR="00523BD4" w:rsidRDefault="002972CB">
            <w:pPr>
              <w:rPr>
                <w:ins w:id="1521" w:author="黄胜" w:date="2015-11-24T21:03:00Z"/>
              </w:rPr>
            </w:pPr>
            <w:ins w:id="1522" w:author="黄胜" w:date="2015-11-24T21:03:00Z">
              <w:r>
                <w:t xml:space="preserve">          “bankImagePath”:””,</w:t>
              </w:r>
            </w:ins>
          </w:p>
          <w:p w:rsidR="00523BD4" w:rsidRDefault="002972CB">
            <w:pPr>
              <w:ind w:firstLine="420"/>
              <w:rPr>
                <w:ins w:id="1523" w:author="黄胜" w:date="2015-11-26T09:10:00Z"/>
              </w:rPr>
            </w:pPr>
            <w:ins w:id="1524" w:author="黄胜" w:date="2015-11-24T21:03:00Z">
              <w:r>
                <w:t xml:space="preserve">      “bankColor”:””</w:t>
              </w:r>
            </w:ins>
            <w:ins w:id="1525" w:author="黄胜" w:date="2015-11-26T09:10:00Z">
              <w:r>
                <w:t>,</w:t>
              </w:r>
            </w:ins>
          </w:p>
          <w:p w:rsidR="00523BD4" w:rsidRDefault="002972CB">
            <w:pPr>
              <w:rPr>
                <w:ins w:id="1526" w:author="黄胜" w:date="2015-11-26T09:10:00Z"/>
              </w:rPr>
            </w:pPr>
            <w:ins w:id="1527" w:author="黄胜" w:date="2015-11-26T09:10:00Z">
              <w:r>
                <w:t xml:space="preserve">          “bankRegion”:”</w:t>
              </w:r>
              <w:r>
                <w:rPr>
                  <w:rFonts w:hint="eastAsia"/>
                </w:rPr>
                <w:t>湖南省</w:t>
              </w:r>
              <w:r>
                <w:t>-</w:t>
              </w:r>
              <w:r>
                <w:t>长沙市</w:t>
              </w:r>
              <w:r>
                <w:t>”,</w:t>
              </w:r>
            </w:ins>
          </w:p>
          <w:p w:rsidR="00523BD4" w:rsidRDefault="002972CB">
            <w:pPr>
              <w:rPr>
                <w:ins w:id="1528" w:author="黄胜" w:date="2015-11-26T09:10:00Z"/>
              </w:rPr>
            </w:pPr>
            <w:ins w:id="1529" w:author="黄胜" w:date="2015-11-26T09:10:00Z">
              <w:r>
                <w:t xml:space="preserve">          “bankBranchName”:“</w:t>
              </w:r>
              <w:r>
                <w:rPr>
                  <w:rFonts w:hint="eastAsia"/>
                </w:rPr>
                <w:t>芙蓉中路</w:t>
              </w:r>
              <w:r>
                <w:t>支行</w:t>
              </w:r>
              <w:r>
                <w:t>”,</w:t>
              </w:r>
            </w:ins>
          </w:p>
          <w:p w:rsidR="00523BD4" w:rsidRDefault="002972CB">
            <w:pPr>
              <w:ind w:firstLine="420"/>
              <w:rPr>
                <w:ins w:id="1530" w:author="黄胜" w:date="2015-11-26T09:10:00Z"/>
              </w:rPr>
            </w:pPr>
            <w:ins w:id="1531" w:author="黄胜" w:date="2015-11-26T09:10:00Z">
              <w:r>
                <w:t xml:space="preserve">       “reservedPhone”:“18680337981”,</w:t>
              </w:r>
            </w:ins>
          </w:p>
          <w:p w:rsidR="00523BD4" w:rsidRDefault="002972CB">
            <w:pPr>
              <w:ind w:firstLine="420"/>
              <w:rPr>
                <w:ins w:id="1532" w:author="黄胜" w:date="2015-11-24T21:03:00Z"/>
              </w:rPr>
            </w:pPr>
            <w:ins w:id="1533" w:author="黄胜" w:date="2015-11-26T09:10:00Z">
              <w:r>
                <w:t xml:space="preserve">       “bankUuid”:” 5020a377-595f-4d07-a7ee-612264f9f297”</w:t>
              </w:r>
            </w:ins>
          </w:p>
          <w:p w:rsidR="00523BD4" w:rsidRDefault="002972CB">
            <w:pPr>
              <w:ind w:firstLine="420"/>
              <w:rPr>
                <w:ins w:id="1534" w:author="黄胜" w:date="2015-11-24T21:03:00Z"/>
              </w:rPr>
            </w:pPr>
            <w:ins w:id="1535" w:author="黄胜" w:date="2015-11-24T21:03:00Z">
              <w:r>
                <w:t xml:space="preserve">    }</w:t>
              </w:r>
            </w:ins>
          </w:p>
          <w:p w:rsidR="00523BD4" w:rsidRDefault="002972CB">
            <w:pPr>
              <w:ind w:firstLine="420"/>
              <w:rPr>
                <w:ins w:id="1536" w:author="黄胜" w:date="2015-11-24T21:03:00Z"/>
              </w:rPr>
            </w:pPr>
            <w:ins w:id="1537" w:author="黄胜" w:date="2015-11-24T21:03:00Z">
              <w:r>
                <w:t xml:space="preserve">  ]</w:t>
              </w:r>
            </w:ins>
          </w:p>
          <w:p w:rsidR="00523BD4" w:rsidRDefault="00523BD4">
            <w:pPr>
              <w:ind w:firstLine="420"/>
              <w:rPr>
                <w:ins w:id="1538" w:author="黄胜" w:date="2015-11-24T21:03:00Z"/>
              </w:rPr>
            </w:pPr>
          </w:p>
          <w:p w:rsidR="00523BD4" w:rsidRDefault="002972CB">
            <w:pPr>
              <w:ind w:firstLine="420"/>
            </w:pPr>
            <w:r>
              <w:t>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00"/>
        <w:gridCol w:w="4470"/>
        <w:gridCol w:w="1426"/>
      </w:tblGrid>
      <w:tr w:rsidR="00523BD4">
        <w:tc>
          <w:tcPr>
            <w:tcW w:w="2400" w:type="dxa"/>
          </w:tcPr>
          <w:p w:rsidR="00523BD4" w:rsidRDefault="002972CB">
            <w:r>
              <w:rPr>
                <w:rFonts w:hint="eastAsia"/>
              </w:rPr>
              <w:t>参数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描述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是否</w:t>
            </w:r>
            <w:r>
              <w:t>必填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dvlpId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token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rPr>
          <w:ins w:id="1539" w:author="黄胜" w:date="2015-11-11T13:31:00Z"/>
        </w:trPr>
        <w:tc>
          <w:tcPr>
            <w:tcW w:w="2400" w:type="dxa"/>
          </w:tcPr>
          <w:p w:rsidR="00523BD4" w:rsidRDefault="002972CB">
            <w:pPr>
              <w:rPr>
                <w:ins w:id="1540" w:author="黄胜" w:date="2015-11-11T13:31:00Z"/>
              </w:rPr>
            </w:pPr>
            <w:ins w:id="1541" w:author="黄胜" w:date="2015-11-11T13:31:00Z">
              <w:r>
                <w:t>accountUuid</w:t>
              </w:r>
            </w:ins>
          </w:p>
        </w:tc>
        <w:tc>
          <w:tcPr>
            <w:tcW w:w="4470" w:type="dxa"/>
          </w:tcPr>
          <w:p w:rsidR="00523BD4" w:rsidRDefault="002972CB">
            <w:pPr>
              <w:rPr>
                <w:ins w:id="1542" w:author="黄胜" w:date="2015-11-11T13:31:00Z"/>
              </w:rPr>
            </w:pPr>
            <w:ins w:id="1543" w:author="黄胜" w:date="2015-11-11T13:31:00Z">
              <w:r>
                <w:rPr>
                  <w:rFonts w:hint="eastAsia"/>
                </w:rPr>
                <w:t>绑定</w:t>
              </w:r>
              <w:r>
                <w:t>帐号</w:t>
              </w:r>
              <w:r>
                <w:t xml:space="preserve">ID  </w:t>
              </w:r>
              <w:r>
                <w:rPr>
                  <w:rFonts w:hint="eastAsia"/>
                </w:rPr>
                <w:t>修改</w:t>
              </w:r>
              <w:r>
                <w:t>时</w:t>
              </w:r>
            </w:ins>
            <w:ins w:id="1544" w:author="黄胜" w:date="2015-11-11T13:32:00Z">
              <w:r>
                <w:t>必填</w:t>
              </w:r>
            </w:ins>
          </w:p>
        </w:tc>
        <w:tc>
          <w:tcPr>
            <w:tcW w:w="1426" w:type="dxa"/>
          </w:tcPr>
          <w:p w:rsidR="00523BD4" w:rsidRDefault="002972CB">
            <w:pPr>
              <w:rPr>
                <w:ins w:id="1545" w:author="黄胜" w:date="2015-11-11T13:31:00Z"/>
              </w:rPr>
            </w:pPr>
            <w:ins w:id="1546" w:author="黄胜" w:date="2015-11-11T13:32:00Z">
              <w:r>
                <w:rPr>
                  <w:rFonts w:hint="eastAsia"/>
                </w:rPr>
                <w:t>否</w:t>
              </w:r>
            </w:ins>
          </w:p>
        </w:tc>
      </w:tr>
      <w:tr w:rsidR="00523BD4">
        <w:tc>
          <w:tcPr>
            <w:tcW w:w="2400" w:type="dxa"/>
          </w:tcPr>
          <w:p w:rsidR="00523BD4" w:rsidRDefault="002972CB">
            <w:r>
              <w:t>accountName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开户</w:t>
            </w:r>
            <w:r>
              <w:t>名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accountNumber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卡号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rPr>
          <w:del w:id="1547" w:author="黄胜" w:date="2015-11-11T13:34:00Z"/>
        </w:trPr>
        <w:tc>
          <w:tcPr>
            <w:tcW w:w="2400" w:type="dxa"/>
          </w:tcPr>
          <w:p w:rsidR="00523BD4" w:rsidRDefault="002972CB">
            <w:pPr>
              <w:rPr>
                <w:del w:id="1548" w:author="黄胜" w:date="2015-11-11T13:34:00Z"/>
              </w:rPr>
            </w:pPr>
            <w:del w:id="1549" w:author="黄胜" w:date="2015-11-11T13:34:00Z">
              <w:r>
                <w:delText>bankName</w:delText>
              </w:r>
            </w:del>
          </w:p>
        </w:tc>
        <w:tc>
          <w:tcPr>
            <w:tcW w:w="4470" w:type="dxa"/>
          </w:tcPr>
          <w:p w:rsidR="00523BD4" w:rsidRDefault="002972CB">
            <w:pPr>
              <w:rPr>
                <w:del w:id="1550" w:author="黄胜" w:date="2015-11-11T13:34:00Z"/>
              </w:rPr>
            </w:pPr>
            <w:del w:id="1551" w:author="黄胜" w:date="2015-11-11T13:34:00Z">
              <w:r>
                <w:rPr>
                  <w:rFonts w:hint="eastAsia"/>
                </w:rPr>
                <w:delText>开户行</w:delText>
              </w:r>
            </w:del>
          </w:p>
        </w:tc>
        <w:tc>
          <w:tcPr>
            <w:tcW w:w="1426" w:type="dxa"/>
          </w:tcPr>
          <w:p w:rsidR="00523BD4" w:rsidRDefault="002972CB">
            <w:pPr>
              <w:rPr>
                <w:del w:id="1552" w:author="黄胜" w:date="2015-11-11T13:34:00Z"/>
              </w:rPr>
            </w:pPr>
            <w:del w:id="1553" w:author="黄胜" w:date="2015-11-11T13:34:00Z">
              <w:r>
                <w:rPr>
                  <w:rFonts w:hint="eastAsia"/>
                </w:rPr>
                <w:delText>是</w:delText>
              </w:r>
            </w:del>
          </w:p>
        </w:tc>
      </w:tr>
      <w:tr w:rsidR="00523BD4">
        <w:trPr>
          <w:ins w:id="1554" w:author="黄胜" w:date="2015-11-11T13:34:00Z"/>
        </w:trPr>
        <w:tc>
          <w:tcPr>
            <w:tcW w:w="2400" w:type="dxa"/>
          </w:tcPr>
          <w:p w:rsidR="00523BD4" w:rsidRDefault="002972CB">
            <w:pPr>
              <w:rPr>
                <w:ins w:id="1555" w:author="黄胜" w:date="2015-11-11T13:34:00Z"/>
              </w:rPr>
            </w:pPr>
            <w:ins w:id="1556" w:author="黄胜" w:date="2015-11-11T13:34:00Z">
              <w:r>
                <w:lastRenderedPageBreak/>
                <w:t>bankUuid</w:t>
              </w:r>
            </w:ins>
          </w:p>
        </w:tc>
        <w:tc>
          <w:tcPr>
            <w:tcW w:w="4470" w:type="dxa"/>
          </w:tcPr>
          <w:p w:rsidR="00523BD4" w:rsidRDefault="002972CB">
            <w:pPr>
              <w:rPr>
                <w:ins w:id="1557" w:author="黄胜" w:date="2015-11-11T13:34:00Z"/>
              </w:rPr>
            </w:pPr>
            <w:ins w:id="1558" w:author="黄胜" w:date="2015-11-11T13:34:00Z">
              <w:r>
                <w:rPr>
                  <w:rFonts w:hint="eastAsia"/>
                </w:rPr>
                <w:t>开户行</w:t>
              </w:r>
              <w:r>
                <w:t>ID</w:t>
              </w:r>
            </w:ins>
          </w:p>
        </w:tc>
        <w:tc>
          <w:tcPr>
            <w:tcW w:w="1426" w:type="dxa"/>
          </w:tcPr>
          <w:p w:rsidR="00523BD4" w:rsidRDefault="002972CB">
            <w:pPr>
              <w:rPr>
                <w:ins w:id="1559" w:author="黄胜" w:date="2015-11-11T13:34:00Z"/>
              </w:rPr>
            </w:pPr>
            <w:ins w:id="1560" w:author="黄胜" w:date="2015-11-11T13:34:00Z">
              <w:r>
                <w:rPr>
                  <w:rFonts w:hint="eastAsia"/>
                </w:rPr>
                <w:t>是</w:t>
              </w:r>
            </w:ins>
          </w:p>
        </w:tc>
      </w:tr>
      <w:tr w:rsidR="00523BD4">
        <w:tc>
          <w:tcPr>
            <w:tcW w:w="2400" w:type="dxa"/>
          </w:tcPr>
          <w:p w:rsidR="00523BD4" w:rsidRDefault="002972CB">
            <w:r>
              <w:t>cardType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卡</w:t>
            </w:r>
            <w:r>
              <w:t>类型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储蓄卡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信用卡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messageCode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短信验证码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rPr>
          <w:ins w:id="1561" w:author="黄胜" w:date="2015-11-26T09:06:00Z"/>
        </w:trPr>
        <w:tc>
          <w:tcPr>
            <w:tcW w:w="2400" w:type="dxa"/>
          </w:tcPr>
          <w:p w:rsidR="00523BD4" w:rsidRDefault="002972CB">
            <w:pPr>
              <w:rPr>
                <w:ins w:id="1562" w:author="黄胜" w:date="2015-11-26T09:06:00Z"/>
              </w:rPr>
            </w:pPr>
            <w:ins w:id="1563" w:author="黄胜" w:date="2015-11-26T09:06:00Z">
              <w:r>
                <w:t>bankRegion</w:t>
              </w:r>
            </w:ins>
          </w:p>
        </w:tc>
        <w:tc>
          <w:tcPr>
            <w:tcW w:w="4470" w:type="dxa"/>
          </w:tcPr>
          <w:p w:rsidR="00523BD4" w:rsidRDefault="002972CB">
            <w:pPr>
              <w:rPr>
                <w:ins w:id="1564" w:author="黄胜" w:date="2015-11-26T09:06:00Z"/>
              </w:rPr>
            </w:pPr>
            <w:ins w:id="1565" w:author="黄胜" w:date="2015-11-26T09:07:00Z">
              <w:r>
                <w:rPr>
                  <w:rFonts w:hint="eastAsia"/>
                </w:rPr>
                <w:t>开户</w:t>
              </w:r>
              <w:r>
                <w:t>行所在地</w:t>
              </w:r>
            </w:ins>
          </w:p>
        </w:tc>
        <w:tc>
          <w:tcPr>
            <w:tcW w:w="1426" w:type="dxa"/>
          </w:tcPr>
          <w:p w:rsidR="00523BD4" w:rsidRDefault="00523BD4">
            <w:pPr>
              <w:rPr>
                <w:ins w:id="1566" w:author="黄胜" w:date="2015-11-26T09:06:00Z"/>
              </w:rPr>
            </w:pPr>
          </w:p>
        </w:tc>
      </w:tr>
      <w:tr w:rsidR="00523BD4">
        <w:trPr>
          <w:ins w:id="1567" w:author="黄胜" w:date="2015-11-26T09:07:00Z"/>
        </w:trPr>
        <w:tc>
          <w:tcPr>
            <w:tcW w:w="2400" w:type="dxa"/>
          </w:tcPr>
          <w:p w:rsidR="00523BD4" w:rsidRDefault="002972CB">
            <w:pPr>
              <w:rPr>
                <w:ins w:id="1568" w:author="黄胜" w:date="2015-11-26T09:07:00Z"/>
              </w:rPr>
            </w:pPr>
            <w:ins w:id="1569" w:author="黄胜" w:date="2015-11-26T09:07:00Z">
              <w:r>
                <w:t>bankBranchName</w:t>
              </w:r>
            </w:ins>
          </w:p>
        </w:tc>
        <w:tc>
          <w:tcPr>
            <w:tcW w:w="4470" w:type="dxa"/>
          </w:tcPr>
          <w:p w:rsidR="00523BD4" w:rsidRDefault="002972CB">
            <w:pPr>
              <w:rPr>
                <w:ins w:id="1570" w:author="黄胜" w:date="2015-11-26T09:07:00Z"/>
              </w:rPr>
            </w:pPr>
            <w:ins w:id="1571" w:author="黄胜" w:date="2015-11-26T09:07:00Z">
              <w:r>
                <w:rPr>
                  <w:rFonts w:hint="eastAsia"/>
                </w:rPr>
                <w:t>开户</w:t>
              </w:r>
              <w:r>
                <w:t>支行</w:t>
              </w:r>
            </w:ins>
          </w:p>
        </w:tc>
        <w:tc>
          <w:tcPr>
            <w:tcW w:w="1426" w:type="dxa"/>
          </w:tcPr>
          <w:p w:rsidR="00523BD4" w:rsidRDefault="00523BD4">
            <w:pPr>
              <w:rPr>
                <w:ins w:id="1572" w:author="黄胜" w:date="2015-11-26T09:07:00Z"/>
              </w:rPr>
            </w:pPr>
          </w:p>
        </w:tc>
      </w:tr>
      <w:tr w:rsidR="00523BD4">
        <w:trPr>
          <w:ins w:id="1573" w:author="黄胜" w:date="2015-11-26T09:07:00Z"/>
        </w:trPr>
        <w:tc>
          <w:tcPr>
            <w:tcW w:w="2400" w:type="dxa"/>
          </w:tcPr>
          <w:p w:rsidR="00523BD4" w:rsidRDefault="002972CB">
            <w:pPr>
              <w:rPr>
                <w:ins w:id="1574" w:author="黄胜" w:date="2015-11-26T09:07:00Z"/>
              </w:rPr>
            </w:pPr>
            <w:ins w:id="1575" w:author="黄胜" w:date="2015-11-26T09:07:00Z">
              <w:r>
                <w:t>reservedPhone</w:t>
              </w:r>
            </w:ins>
          </w:p>
        </w:tc>
        <w:tc>
          <w:tcPr>
            <w:tcW w:w="4470" w:type="dxa"/>
          </w:tcPr>
          <w:p w:rsidR="00523BD4" w:rsidRDefault="002972CB">
            <w:pPr>
              <w:rPr>
                <w:ins w:id="1576" w:author="黄胜" w:date="2015-11-26T09:07:00Z"/>
              </w:rPr>
            </w:pPr>
            <w:ins w:id="1577" w:author="黄胜" w:date="2015-11-26T09:07:00Z">
              <w:r>
                <w:rPr>
                  <w:rFonts w:hint="eastAsia"/>
                </w:rPr>
                <w:t>预留</w:t>
              </w:r>
              <w:r>
                <w:t>手机号码</w:t>
              </w:r>
            </w:ins>
          </w:p>
        </w:tc>
        <w:tc>
          <w:tcPr>
            <w:tcW w:w="1426" w:type="dxa"/>
          </w:tcPr>
          <w:p w:rsidR="00523BD4" w:rsidRDefault="00523BD4">
            <w:pPr>
              <w:rPr>
                <w:ins w:id="1578" w:author="黄胜" w:date="2015-11-26T09:07:00Z"/>
              </w:rPr>
            </w:pPr>
          </w:p>
        </w:tc>
      </w:tr>
    </w:tbl>
    <w:p w:rsidR="00523BD4" w:rsidRDefault="00523BD4"/>
    <w:p w:rsidR="00523BD4" w:rsidRDefault="002972CB">
      <w:r>
        <w:rPr>
          <w:rFonts w:hint="eastAsia"/>
        </w:rPr>
        <w:t>响应</w:t>
      </w:r>
      <w:r>
        <w:t>参数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23BD4">
        <w:tc>
          <w:tcPr>
            <w:tcW w:w="4148" w:type="dxa"/>
          </w:tcPr>
          <w:p w:rsidR="00523BD4" w:rsidRDefault="002972CB">
            <w:r>
              <w:t>status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 xml:space="preserve">-1 </w:t>
            </w:r>
            <w:r>
              <w:rPr>
                <w:rFonts w:hint="eastAsia"/>
              </w:rPr>
              <w:t>失败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msg</w:t>
            </w:r>
          </w:p>
        </w:tc>
        <w:tc>
          <w:tcPr>
            <w:tcW w:w="4148" w:type="dxa"/>
          </w:tcPr>
          <w:p w:rsidR="00523BD4" w:rsidRDefault="00523BD4"/>
        </w:tc>
      </w:tr>
      <w:tr w:rsidR="00523BD4">
        <w:tc>
          <w:tcPr>
            <w:tcW w:w="4148" w:type="dxa"/>
          </w:tcPr>
          <w:p w:rsidR="00523BD4" w:rsidRDefault="002972CB">
            <w:r>
              <w:t>accountUuid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绑定</w:t>
            </w:r>
            <w:r>
              <w:t>银行</w:t>
            </w:r>
            <w:r>
              <w:rPr>
                <w:rFonts w:hint="eastAsia"/>
              </w:rPr>
              <w:t>卡</w:t>
            </w:r>
            <w:r>
              <w:t>表</w:t>
            </w:r>
            <w:r>
              <w:rPr>
                <w:rFonts w:hint="eastAsia"/>
              </w:rPr>
              <w:t>标识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ins w:id="1579" w:author="黄胜" w:date="2015-11-24T21:03:00Z">
              <w:r>
                <w:rPr>
                  <w:rFonts w:hint="eastAsia"/>
                </w:rPr>
                <w:t>bankName</w:t>
              </w:r>
            </w:ins>
          </w:p>
        </w:tc>
        <w:tc>
          <w:tcPr>
            <w:tcW w:w="4148" w:type="dxa"/>
          </w:tcPr>
          <w:p w:rsidR="00523BD4" w:rsidRDefault="002972CB">
            <w:ins w:id="1580" w:author="黄胜" w:date="2015-11-24T21:03:00Z">
              <w:r>
                <w:rPr>
                  <w:rFonts w:hint="eastAsia"/>
                </w:rPr>
                <w:t>银行</w:t>
              </w:r>
              <w:r>
                <w:t>名称</w:t>
              </w:r>
            </w:ins>
          </w:p>
        </w:tc>
      </w:tr>
      <w:tr w:rsidR="00523BD4">
        <w:trPr>
          <w:ins w:id="1581" w:author="黄胜" w:date="2015-11-24T21:04:00Z"/>
        </w:trPr>
        <w:tc>
          <w:tcPr>
            <w:tcW w:w="4148" w:type="dxa"/>
          </w:tcPr>
          <w:p w:rsidR="00523BD4" w:rsidRDefault="002972CB">
            <w:pPr>
              <w:rPr>
                <w:ins w:id="1582" w:author="黄胜" w:date="2015-11-24T21:04:00Z"/>
              </w:rPr>
            </w:pPr>
            <w:ins w:id="1583" w:author="黄胜" w:date="2015-11-24T21:04:00Z">
              <w:r>
                <w:t>accountNumber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584" w:author="黄胜" w:date="2015-11-24T21:04:00Z"/>
              </w:rPr>
            </w:pPr>
            <w:ins w:id="1585" w:author="黄胜" w:date="2015-11-24T21:04:00Z">
              <w:r>
                <w:rPr>
                  <w:rFonts w:hint="eastAsia"/>
                </w:rPr>
                <w:t>绑定</w:t>
              </w:r>
              <w:r>
                <w:t>帐号</w:t>
              </w:r>
            </w:ins>
          </w:p>
        </w:tc>
      </w:tr>
      <w:tr w:rsidR="00523BD4">
        <w:trPr>
          <w:ins w:id="1586" w:author="黄胜" w:date="2015-11-24T21:04:00Z"/>
        </w:trPr>
        <w:tc>
          <w:tcPr>
            <w:tcW w:w="4148" w:type="dxa"/>
          </w:tcPr>
          <w:p w:rsidR="00523BD4" w:rsidRDefault="002972CB">
            <w:pPr>
              <w:rPr>
                <w:ins w:id="1587" w:author="黄胜" w:date="2015-11-24T21:04:00Z"/>
              </w:rPr>
            </w:pPr>
            <w:ins w:id="1588" w:author="黄胜" w:date="2015-11-24T21:04:00Z">
              <w:r>
                <w:rPr>
                  <w:rFonts w:hint="eastAsia"/>
                </w:rPr>
                <w:t>cardType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589" w:author="黄胜" w:date="2015-11-24T21:04:00Z"/>
              </w:rPr>
            </w:pPr>
            <w:ins w:id="1590" w:author="黄胜" w:date="2015-11-24T21:04:00Z">
              <w:r>
                <w:rPr>
                  <w:rFonts w:hint="eastAsia"/>
                </w:rPr>
                <w:t>卡</w:t>
              </w:r>
              <w:r>
                <w:t>类型</w:t>
              </w:r>
            </w:ins>
          </w:p>
        </w:tc>
      </w:tr>
      <w:tr w:rsidR="00523BD4">
        <w:trPr>
          <w:ins w:id="1591" w:author="黄胜" w:date="2015-11-24T21:04:00Z"/>
        </w:trPr>
        <w:tc>
          <w:tcPr>
            <w:tcW w:w="4148" w:type="dxa"/>
          </w:tcPr>
          <w:p w:rsidR="00523BD4" w:rsidRDefault="002972CB">
            <w:pPr>
              <w:rPr>
                <w:ins w:id="1592" w:author="黄胜" w:date="2015-11-24T21:04:00Z"/>
              </w:rPr>
            </w:pPr>
            <w:ins w:id="1593" w:author="黄胜" w:date="2015-11-24T21:04:00Z">
              <w:r>
                <w:t>bankLogoPath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594" w:author="黄胜" w:date="2015-11-24T21:04:00Z"/>
              </w:rPr>
            </w:pPr>
            <w:ins w:id="1595" w:author="黄胜" w:date="2015-11-24T21:04:00Z">
              <w:r>
                <w:rPr>
                  <w:rFonts w:hint="eastAsia"/>
                </w:rPr>
                <w:t>银行</w:t>
              </w:r>
              <w:r>
                <w:t>logo</w:t>
              </w:r>
            </w:ins>
          </w:p>
        </w:tc>
      </w:tr>
      <w:tr w:rsidR="00523BD4">
        <w:trPr>
          <w:ins w:id="1596" w:author="黄胜" w:date="2015-11-24T21:04:00Z"/>
        </w:trPr>
        <w:tc>
          <w:tcPr>
            <w:tcW w:w="4148" w:type="dxa"/>
          </w:tcPr>
          <w:p w:rsidR="00523BD4" w:rsidRDefault="002972CB">
            <w:pPr>
              <w:rPr>
                <w:ins w:id="1597" w:author="黄胜" w:date="2015-11-24T21:04:00Z"/>
              </w:rPr>
            </w:pPr>
            <w:ins w:id="1598" w:author="黄胜" w:date="2015-11-24T21:04:00Z">
              <w:r>
                <w:t>bankImagePath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599" w:author="黄胜" w:date="2015-11-24T21:04:00Z"/>
              </w:rPr>
            </w:pPr>
            <w:ins w:id="1600" w:author="黄胜" w:date="2015-11-24T21:04:00Z">
              <w:r>
                <w:rPr>
                  <w:rFonts w:hint="eastAsia"/>
                </w:rPr>
                <w:t>银行</w:t>
              </w:r>
              <w:r>
                <w:t>图片</w:t>
              </w:r>
            </w:ins>
          </w:p>
        </w:tc>
      </w:tr>
      <w:tr w:rsidR="00523BD4">
        <w:trPr>
          <w:ins w:id="1601" w:author="黄胜" w:date="2015-11-24T21:04:00Z"/>
        </w:trPr>
        <w:tc>
          <w:tcPr>
            <w:tcW w:w="4148" w:type="dxa"/>
          </w:tcPr>
          <w:p w:rsidR="00523BD4" w:rsidRDefault="002972CB">
            <w:pPr>
              <w:rPr>
                <w:ins w:id="1602" w:author="黄胜" w:date="2015-11-24T21:04:00Z"/>
              </w:rPr>
            </w:pPr>
            <w:ins w:id="1603" w:author="黄胜" w:date="2015-11-24T21:04:00Z">
              <w:r>
                <w:t>bankColor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604" w:author="黄胜" w:date="2015-11-24T21:04:00Z"/>
              </w:rPr>
            </w:pPr>
            <w:ins w:id="1605" w:author="黄胜" w:date="2015-11-24T21:05:00Z">
              <w:r>
                <w:rPr>
                  <w:rFonts w:hint="eastAsia"/>
                </w:rPr>
                <w:t>银行</w:t>
              </w:r>
              <w:r>
                <w:t>主体颜色</w:t>
              </w:r>
            </w:ins>
          </w:p>
        </w:tc>
      </w:tr>
      <w:tr w:rsidR="00523BD4">
        <w:trPr>
          <w:ins w:id="1606" w:author="黄胜" w:date="2015-11-26T09:10:00Z"/>
        </w:trPr>
        <w:tc>
          <w:tcPr>
            <w:tcW w:w="4148" w:type="dxa"/>
          </w:tcPr>
          <w:p w:rsidR="00523BD4" w:rsidRDefault="002972CB">
            <w:pPr>
              <w:rPr>
                <w:ins w:id="1607" w:author="黄胜" w:date="2015-11-26T09:10:00Z"/>
              </w:rPr>
            </w:pPr>
            <w:ins w:id="1608" w:author="黄胜" w:date="2015-11-26T09:11:00Z">
              <w:r>
                <w:t>bankRegion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609" w:author="黄胜" w:date="2015-11-26T09:10:00Z"/>
              </w:rPr>
            </w:pPr>
            <w:ins w:id="1610" w:author="黄胜" w:date="2015-11-26T09:11:00Z">
              <w:r>
                <w:rPr>
                  <w:rFonts w:hint="eastAsia"/>
                </w:rPr>
                <w:t>开户</w:t>
              </w:r>
              <w:r>
                <w:t>行所在地</w:t>
              </w:r>
            </w:ins>
          </w:p>
        </w:tc>
      </w:tr>
      <w:tr w:rsidR="00523BD4">
        <w:trPr>
          <w:ins w:id="1611" w:author="黄胜" w:date="2015-11-26T09:11:00Z"/>
        </w:trPr>
        <w:tc>
          <w:tcPr>
            <w:tcW w:w="4148" w:type="dxa"/>
          </w:tcPr>
          <w:p w:rsidR="00523BD4" w:rsidRDefault="002972CB">
            <w:pPr>
              <w:rPr>
                <w:ins w:id="1612" w:author="黄胜" w:date="2015-11-26T09:11:00Z"/>
              </w:rPr>
            </w:pPr>
            <w:ins w:id="1613" w:author="黄胜" w:date="2015-11-26T09:11:00Z">
              <w:r>
                <w:t>bankBranchName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614" w:author="黄胜" w:date="2015-11-26T09:11:00Z"/>
              </w:rPr>
            </w:pPr>
            <w:ins w:id="1615" w:author="黄胜" w:date="2015-11-26T09:11:00Z">
              <w:r>
                <w:rPr>
                  <w:rFonts w:hint="eastAsia"/>
                </w:rPr>
                <w:t>开户</w:t>
              </w:r>
              <w:r>
                <w:t>支行</w:t>
              </w:r>
            </w:ins>
          </w:p>
        </w:tc>
      </w:tr>
      <w:tr w:rsidR="00523BD4">
        <w:trPr>
          <w:ins w:id="1616" w:author="黄胜" w:date="2015-11-26T09:11:00Z"/>
        </w:trPr>
        <w:tc>
          <w:tcPr>
            <w:tcW w:w="4148" w:type="dxa"/>
          </w:tcPr>
          <w:p w:rsidR="00523BD4" w:rsidRDefault="002972CB">
            <w:pPr>
              <w:rPr>
                <w:ins w:id="1617" w:author="黄胜" w:date="2015-11-26T09:11:00Z"/>
              </w:rPr>
            </w:pPr>
            <w:ins w:id="1618" w:author="黄胜" w:date="2015-11-26T09:11:00Z">
              <w:r>
                <w:t>reservedPhone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619" w:author="黄胜" w:date="2015-11-26T09:11:00Z"/>
              </w:rPr>
            </w:pPr>
            <w:ins w:id="1620" w:author="黄胜" w:date="2015-11-26T09:11:00Z">
              <w:r>
                <w:rPr>
                  <w:rFonts w:hint="eastAsia"/>
                </w:rPr>
                <w:t>预留</w:t>
              </w:r>
              <w:r>
                <w:t>手机号码</w:t>
              </w:r>
            </w:ins>
          </w:p>
        </w:tc>
      </w:tr>
      <w:tr w:rsidR="00523BD4">
        <w:trPr>
          <w:ins w:id="1621" w:author="黄胜" w:date="2015-11-26T09:11:00Z"/>
        </w:trPr>
        <w:tc>
          <w:tcPr>
            <w:tcW w:w="4148" w:type="dxa"/>
          </w:tcPr>
          <w:p w:rsidR="00523BD4" w:rsidRDefault="002972CB">
            <w:pPr>
              <w:rPr>
                <w:ins w:id="1622" w:author="黄胜" w:date="2015-11-26T09:11:00Z"/>
              </w:rPr>
            </w:pPr>
            <w:ins w:id="1623" w:author="黄胜" w:date="2015-11-26T09:11:00Z">
              <w:r>
                <w:t>bankUuid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624" w:author="黄胜" w:date="2015-11-26T09:11:00Z"/>
              </w:rPr>
            </w:pPr>
            <w:ins w:id="1625" w:author="黄胜" w:date="2015-11-26T09:11:00Z">
              <w:r>
                <w:rPr>
                  <w:rFonts w:hint="eastAsia"/>
                </w:rPr>
                <w:t>银行</w:t>
              </w:r>
              <w:r>
                <w:t>ID</w:t>
              </w:r>
            </w:ins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查询</w:t>
      </w:r>
      <w:r>
        <w:t>已</w:t>
      </w:r>
      <w:r>
        <w:rPr>
          <w:rFonts w:hint="eastAsia"/>
        </w:rPr>
        <w:t>绑定</w:t>
      </w:r>
      <w:r>
        <w:t>银行卡接口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binAccount</w:t>
            </w:r>
            <w:r>
              <w:rPr>
                <w:rFonts w:hint="eastAsia"/>
              </w:rPr>
              <w:t>/</w:t>
            </w:r>
            <w:r>
              <w:t>list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"dvlpId": "app_developer",</w:t>
            </w:r>
          </w:p>
          <w:p w:rsidR="00523BD4" w:rsidRDefault="002972CB">
            <w:r>
              <w:t xml:space="preserve">        "token": "7e203b8b32c296b4e9b2650bbdf0b838",</w:t>
            </w:r>
          </w:p>
          <w:p w:rsidR="00523BD4" w:rsidRDefault="002972CB">
            <w:r>
              <w:t xml:space="preserve">        "loginId": "13512768679"</w:t>
            </w:r>
          </w:p>
          <w:p w:rsidR="00523BD4" w:rsidRDefault="002972CB">
            <w:pPr>
              <w:ind w:firstLine="420"/>
            </w:pPr>
            <w:r>
              <w:t>},</w:t>
            </w:r>
          </w:p>
          <w:p w:rsidR="00523BD4" w:rsidRDefault="002972CB">
            <w:pPr>
              <w:ind w:firstLine="420"/>
            </w:pPr>
            <w:r>
              <w:t>“params”:{</w:t>
            </w:r>
          </w:p>
          <w:p w:rsidR="00523BD4" w:rsidRDefault="002972CB"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>“pageNo”: “1",</w:t>
            </w:r>
          </w:p>
          <w:p w:rsidR="00523BD4" w:rsidRDefault="002972CB">
            <w:r>
              <w:rPr>
                <w:rFonts w:hint="eastAsia"/>
              </w:rPr>
              <w:t xml:space="preserve">       </w:t>
            </w:r>
            <w:r>
              <w:t>“pageSize”:”30”</w:t>
            </w:r>
          </w:p>
          <w:p w:rsidR="00523BD4" w:rsidRDefault="002972CB">
            <w:r>
              <w:t xml:space="preserve">     </w:t>
            </w:r>
            <w:r>
              <w:rPr>
                <w:rFonts w:hint="eastAsia"/>
              </w:rPr>
              <w:t>}</w:t>
            </w:r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pPr>
              <w:ind w:firstLine="420"/>
            </w:pPr>
            <w:r>
              <w:t xml:space="preserve">  "</w:t>
            </w:r>
            <w:r>
              <w:t>header" : {</w:t>
            </w:r>
          </w:p>
          <w:p w:rsidR="00523BD4" w:rsidRDefault="002972CB">
            <w:pPr>
              <w:ind w:firstLine="420"/>
            </w:pPr>
            <w:r>
              <w:t xml:space="preserve">    "status" : 0,</w:t>
            </w:r>
          </w:p>
          <w:p w:rsidR="00523BD4" w:rsidRDefault="002972CB">
            <w:pPr>
              <w:ind w:firstLine="420"/>
            </w:pPr>
            <w:r>
              <w:rPr>
                <w:rFonts w:hint="eastAsia"/>
              </w:rPr>
              <w:t xml:space="preserve">    "msg" : "</w:t>
            </w:r>
            <w:r>
              <w:rPr>
                <w:rFonts w:hint="eastAsia"/>
              </w:rPr>
              <w:t>获取银行卡列表成功</w:t>
            </w:r>
            <w:r>
              <w:rPr>
                <w:rFonts w:hint="eastAsia"/>
              </w:rPr>
              <w:t>",</w:t>
            </w:r>
          </w:p>
          <w:p w:rsidR="00523BD4" w:rsidRDefault="002972CB">
            <w:pPr>
              <w:ind w:firstLine="420"/>
            </w:pPr>
            <w:r>
              <w:t xml:space="preserve">    "pageNo" : 1,</w:t>
            </w:r>
          </w:p>
          <w:p w:rsidR="00523BD4" w:rsidRDefault="002972CB">
            <w:pPr>
              <w:ind w:firstLine="420"/>
            </w:pPr>
            <w:r>
              <w:t xml:space="preserve">    "pageSize" : 3,</w:t>
            </w:r>
          </w:p>
          <w:p w:rsidR="00523BD4" w:rsidRDefault="002972CB">
            <w:pPr>
              <w:ind w:firstLine="420"/>
            </w:pPr>
            <w:r>
              <w:t xml:space="preserve">    "totalRows" : 1,</w:t>
            </w:r>
          </w:p>
          <w:p w:rsidR="00523BD4" w:rsidRDefault="002972CB">
            <w:pPr>
              <w:ind w:firstLine="420"/>
            </w:pPr>
            <w:r>
              <w:lastRenderedPageBreak/>
              <w:t xml:space="preserve">    "totalPages" : 1</w:t>
            </w:r>
          </w:p>
          <w:p w:rsidR="00523BD4" w:rsidRDefault="002972CB">
            <w:pPr>
              <w:ind w:firstLine="420"/>
            </w:pPr>
            <w:r>
              <w:t xml:space="preserve">  },</w:t>
            </w:r>
          </w:p>
          <w:p w:rsidR="00523BD4" w:rsidRDefault="002972CB">
            <w:pPr>
              <w:ind w:firstLine="420"/>
            </w:pPr>
            <w:r>
              <w:t xml:space="preserve">  "datas" : [</w:t>
            </w:r>
          </w:p>
          <w:p w:rsidR="00523BD4" w:rsidRDefault="002972CB">
            <w:pPr>
              <w:ind w:firstLine="420"/>
            </w:pPr>
            <w:r>
              <w:t xml:space="preserve">    {</w:t>
            </w:r>
          </w:p>
          <w:p w:rsidR="00523BD4" w:rsidRDefault="002972CB">
            <w:pPr>
              <w:ind w:firstLine="420"/>
            </w:pPr>
            <w:r>
              <w:t xml:space="preserve">      "accountUuid" : "5020a377-595f-4d07-a7ee-612264f9f297",</w:t>
            </w:r>
          </w:p>
          <w:p w:rsidR="00523BD4" w:rsidRDefault="002972CB">
            <w:pPr>
              <w:ind w:firstLine="420"/>
            </w:pPr>
            <w:r>
              <w:rPr>
                <w:rFonts w:hint="eastAsia"/>
              </w:rPr>
              <w:t xml:space="preserve">      "bankName" : "</w:t>
            </w:r>
            <w:r>
              <w:rPr>
                <w:rFonts w:hint="eastAsia"/>
              </w:rPr>
              <w:t>中国银行</w:t>
            </w:r>
            <w:r>
              <w:rPr>
                <w:rFonts w:hint="eastAsia"/>
              </w:rPr>
              <w:t>",</w:t>
            </w:r>
          </w:p>
          <w:p w:rsidR="00523BD4" w:rsidRDefault="002972CB">
            <w:pPr>
              <w:ind w:firstLine="420"/>
            </w:pPr>
            <w:r>
              <w:t xml:space="preserve">      "</w:t>
            </w:r>
            <w:r>
              <w:t>accountNumber" : "5654257852322",</w:t>
            </w:r>
          </w:p>
          <w:p w:rsidR="00523BD4" w:rsidRDefault="002972CB">
            <w:pPr>
              <w:ind w:firstLine="420"/>
              <w:rPr>
                <w:ins w:id="1626" w:author="黄胜" w:date="2015-11-11T13:48:00Z"/>
              </w:rPr>
            </w:pPr>
            <w:r>
              <w:rPr>
                <w:rFonts w:hint="eastAsia"/>
              </w:rPr>
              <w:t xml:space="preserve">      "cardType" : "</w:t>
            </w:r>
            <w:r>
              <w:rPr>
                <w:rFonts w:hint="eastAsia"/>
              </w:rPr>
              <w:t>储蓄卡</w:t>
            </w:r>
            <w:r>
              <w:rPr>
                <w:rFonts w:hint="eastAsia"/>
              </w:rPr>
              <w:t>"</w:t>
            </w:r>
            <w:ins w:id="1627" w:author="黄胜" w:date="2015-11-11T13:48:00Z">
              <w:r>
                <w:t>,</w:t>
              </w:r>
            </w:ins>
          </w:p>
          <w:p w:rsidR="00523BD4" w:rsidRDefault="002972CB">
            <w:pPr>
              <w:ind w:firstLine="420"/>
              <w:rPr>
                <w:ins w:id="1628" w:author="黄胜" w:date="2015-11-11T13:48:00Z"/>
              </w:rPr>
            </w:pPr>
            <w:ins w:id="1629" w:author="黄胜" w:date="2015-11-11T13:48:00Z">
              <w:r>
                <w:t xml:space="preserve">      “bankLogoPath”:””,</w:t>
              </w:r>
            </w:ins>
          </w:p>
          <w:p w:rsidR="00523BD4" w:rsidRDefault="002972CB" w:rsidP="00523BD4">
            <w:pPr>
              <w:rPr>
                <w:ins w:id="1630" w:author="黄胜" w:date="2015-11-11T13:48:00Z"/>
              </w:rPr>
              <w:pPrChange w:id="1631" w:author="黄胜" w:date="2015-11-11T13:49:00Z">
                <w:pPr>
                  <w:ind w:firstLine="420"/>
                </w:pPr>
              </w:pPrChange>
            </w:pPr>
            <w:ins w:id="1632" w:author="黄胜" w:date="2015-11-11T13:48:00Z">
              <w:r>
                <w:t xml:space="preserve">      “bankImagePath”:””,</w:t>
              </w:r>
            </w:ins>
          </w:p>
          <w:p w:rsidR="00523BD4" w:rsidRDefault="002972CB">
            <w:pPr>
              <w:ind w:firstLine="420"/>
              <w:rPr>
                <w:ins w:id="1633" w:author="黄胜" w:date="2015-11-26T20:01:00Z"/>
              </w:rPr>
            </w:pPr>
            <w:ins w:id="1634" w:author="黄胜" w:date="2015-11-11T13:49:00Z">
              <w:r>
                <w:t xml:space="preserve">      “bankColor”:””</w:t>
              </w:r>
            </w:ins>
            <w:ins w:id="1635" w:author="黄胜" w:date="2015-11-26T20:01:00Z">
              <w:r>
                <w:t>,</w:t>
              </w:r>
            </w:ins>
          </w:p>
          <w:p w:rsidR="00523BD4" w:rsidRDefault="002972CB" w:rsidP="00523BD4">
            <w:pPr>
              <w:ind w:firstLineChars="500" w:firstLine="1050"/>
              <w:rPr>
                <w:ins w:id="1636" w:author="黄胜" w:date="2015-11-26T20:01:00Z"/>
              </w:rPr>
              <w:pPrChange w:id="1637" w:author="黄胜" w:date="2015-11-26T20:01:00Z">
                <w:pPr/>
              </w:pPrChange>
            </w:pPr>
            <w:ins w:id="1638" w:author="黄胜" w:date="2015-11-26T20:01:00Z">
              <w:r>
                <w:t>“bankRegion”:”</w:t>
              </w:r>
              <w:r>
                <w:rPr>
                  <w:rFonts w:hint="eastAsia"/>
                </w:rPr>
                <w:t>湖南省</w:t>
              </w:r>
              <w:r>
                <w:t>-</w:t>
              </w:r>
              <w:r>
                <w:t>长沙市</w:t>
              </w:r>
              <w:r>
                <w:t>”,</w:t>
              </w:r>
            </w:ins>
          </w:p>
          <w:p w:rsidR="00523BD4" w:rsidRDefault="002972CB">
            <w:pPr>
              <w:rPr>
                <w:ins w:id="1639" w:author="黄胜" w:date="2015-11-26T20:01:00Z"/>
              </w:rPr>
            </w:pPr>
            <w:ins w:id="1640" w:author="黄胜" w:date="2015-11-26T20:01:00Z">
              <w:r>
                <w:t xml:space="preserve">         “bankBranchName”:“</w:t>
              </w:r>
              <w:r>
                <w:rPr>
                  <w:rFonts w:hint="eastAsia"/>
                </w:rPr>
                <w:t>芙蓉中路</w:t>
              </w:r>
              <w:r>
                <w:t>支行</w:t>
              </w:r>
              <w:r>
                <w:t>”,</w:t>
              </w:r>
            </w:ins>
          </w:p>
          <w:p w:rsidR="00523BD4" w:rsidRDefault="002972CB">
            <w:pPr>
              <w:rPr>
                <w:ins w:id="1641" w:author="黄胜" w:date="2015-11-26T20:02:00Z"/>
              </w:rPr>
            </w:pPr>
            <w:ins w:id="1642" w:author="黄胜" w:date="2015-11-26T20:01:00Z">
              <w:r>
                <w:t xml:space="preserve">        “reservedPhone”:“18680337981”</w:t>
              </w:r>
            </w:ins>
            <w:ins w:id="1643" w:author="黄胜" w:date="2015-11-26T20:02:00Z">
              <w:r>
                <w:t>,</w:t>
              </w:r>
            </w:ins>
          </w:p>
          <w:p w:rsidR="00523BD4" w:rsidRDefault="002972CB">
            <w:pPr>
              <w:rPr>
                <w:ins w:id="1644" w:author="黄胜" w:date="2015-11-26T20:01:00Z"/>
              </w:rPr>
            </w:pPr>
            <w:ins w:id="1645" w:author="黄胜" w:date="2015-11-26T20:02:00Z">
              <w:r>
                <w:t xml:space="preserve">         </w:t>
              </w:r>
              <w:r>
                <w:rPr>
                  <w:rFonts w:hint="eastAsia"/>
                </w:rPr>
                <w:t xml:space="preserve"> </w:t>
              </w:r>
              <w:r>
                <w:t>“bankUuid”</w:t>
              </w:r>
              <w:r>
                <w:rPr>
                  <w:rFonts w:hint="eastAsia"/>
                </w:rPr>
                <w:t>：</w:t>
              </w:r>
              <w:r>
                <w:t>“”</w:t>
              </w:r>
            </w:ins>
          </w:p>
          <w:p w:rsidR="00523BD4" w:rsidRDefault="00523BD4">
            <w:pPr>
              <w:ind w:firstLine="420"/>
            </w:pPr>
          </w:p>
          <w:p w:rsidR="00523BD4" w:rsidRDefault="002972CB">
            <w:pPr>
              <w:ind w:firstLine="420"/>
            </w:pPr>
            <w:r>
              <w:t xml:space="preserve">    }</w:t>
            </w:r>
          </w:p>
          <w:p w:rsidR="00523BD4" w:rsidRDefault="002972CB">
            <w:pPr>
              <w:ind w:firstLine="420"/>
            </w:pPr>
            <w:r>
              <w:t xml:space="preserve">  ]</w:t>
            </w:r>
          </w:p>
          <w:p w:rsidR="00523BD4" w:rsidRDefault="002972CB">
            <w:r>
              <w:t>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00"/>
        <w:gridCol w:w="4470"/>
        <w:gridCol w:w="1426"/>
      </w:tblGrid>
      <w:tr w:rsidR="00523BD4">
        <w:tc>
          <w:tcPr>
            <w:tcW w:w="2400" w:type="dxa"/>
          </w:tcPr>
          <w:p w:rsidR="00523BD4" w:rsidRDefault="002972CB">
            <w:r>
              <w:rPr>
                <w:rFonts w:hint="eastAsia"/>
              </w:rPr>
              <w:t>参数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描述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是否</w:t>
            </w:r>
            <w:r>
              <w:t>必填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dvlpId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token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pageNo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当前</w:t>
            </w:r>
            <w:r>
              <w:t>第几页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pageSize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每页</w:t>
            </w:r>
            <w:r>
              <w:t>条数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响应</w:t>
      </w:r>
      <w:r>
        <w:t>参数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23BD4">
        <w:tc>
          <w:tcPr>
            <w:tcW w:w="4148" w:type="dxa"/>
          </w:tcPr>
          <w:p w:rsidR="00523BD4" w:rsidRDefault="002972CB">
            <w:r>
              <w:t>status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 xml:space="preserve">-1 </w:t>
            </w:r>
            <w:r>
              <w:rPr>
                <w:rFonts w:hint="eastAsia"/>
              </w:rPr>
              <w:t>失败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msg</w:t>
            </w:r>
          </w:p>
        </w:tc>
        <w:tc>
          <w:tcPr>
            <w:tcW w:w="4148" w:type="dxa"/>
          </w:tcPr>
          <w:p w:rsidR="00523BD4" w:rsidRDefault="00523BD4"/>
        </w:tc>
      </w:tr>
      <w:tr w:rsidR="00523BD4">
        <w:tc>
          <w:tcPr>
            <w:tcW w:w="4148" w:type="dxa"/>
          </w:tcPr>
          <w:p w:rsidR="00523BD4" w:rsidRDefault="002972CB">
            <w:r>
              <w:t>accountUuid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绑定</w:t>
            </w:r>
            <w:r>
              <w:t>银行</w:t>
            </w:r>
            <w:r>
              <w:rPr>
                <w:rFonts w:hint="eastAsia"/>
              </w:rPr>
              <w:t>卡标识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bankName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开户行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t>accountNumber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卡号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cardType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储蓄卡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t>信用卡</w:t>
            </w:r>
          </w:p>
        </w:tc>
      </w:tr>
      <w:tr w:rsidR="00523BD4">
        <w:trPr>
          <w:ins w:id="1646" w:author="黄胜" w:date="2015-11-11T13:49:00Z"/>
        </w:trPr>
        <w:tc>
          <w:tcPr>
            <w:tcW w:w="4148" w:type="dxa"/>
          </w:tcPr>
          <w:p w:rsidR="00523BD4" w:rsidRDefault="002972CB">
            <w:pPr>
              <w:rPr>
                <w:ins w:id="1647" w:author="黄胜" w:date="2015-11-11T13:49:00Z"/>
              </w:rPr>
            </w:pPr>
            <w:ins w:id="1648" w:author="黄胜" w:date="2015-11-11T13:49:00Z">
              <w:r>
                <w:t>bankLogoPath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649" w:author="黄胜" w:date="2015-11-11T13:49:00Z"/>
              </w:rPr>
            </w:pPr>
            <w:ins w:id="1650" w:author="黄胜" w:date="2015-11-11T13:49:00Z">
              <w:r>
                <w:rPr>
                  <w:rFonts w:hint="eastAsia"/>
                </w:rPr>
                <w:t>银行</w:t>
              </w:r>
              <w:r>
                <w:t>logo</w:t>
              </w:r>
            </w:ins>
          </w:p>
        </w:tc>
      </w:tr>
      <w:tr w:rsidR="00523BD4">
        <w:trPr>
          <w:ins w:id="1651" w:author="黄胜" w:date="2015-11-11T13:49:00Z"/>
        </w:trPr>
        <w:tc>
          <w:tcPr>
            <w:tcW w:w="4148" w:type="dxa"/>
          </w:tcPr>
          <w:p w:rsidR="00523BD4" w:rsidRDefault="002972CB">
            <w:pPr>
              <w:rPr>
                <w:ins w:id="1652" w:author="黄胜" w:date="2015-11-11T13:49:00Z"/>
              </w:rPr>
            </w:pPr>
            <w:ins w:id="1653" w:author="黄胜" w:date="2015-11-11T13:49:00Z">
              <w:r>
                <w:t>bankImagePath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654" w:author="黄胜" w:date="2015-11-11T13:49:00Z"/>
              </w:rPr>
            </w:pPr>
            <w:ins w:id="1655" w:author="黄胜" w:date="2015-11-11T13:49:00Z">
              <w:r>
                <w:rPr>
                  <w:rFonts w:hint="eastAsia"/>
                </w:rPr>
                <w:t>银行</w:t>
              </w:r>
              <w:r>
                <w:t>图片</w:t>
              </w:r>
            </w:ins>
          </w:p>
        </w:tc>
      </w:tr>
      <w:tr w:rsidR="00523BD4">
        <w:trPr>
          <w:ins w:id="1656" w:author="黄胜" w:date="2015-11-11T13:49:00Z"/>
        </w:trPr>
        <w:tc>
          <w:tcPr>
            <w:tcW w:w="4148" w:type="dxa"/>
          </w:tcPr>
          <w:p w:rsidR="00523BD4" w:rsidRDefault="002972CB">
            <w:pPr>
              <w:rPr>
                <w:ins w:id="1657" w:author="黄胜" w:date="2015-11-11T13:49:00Z"/>
              </w:rPr>
            </w:pPr>
            <w:ins w:id="1658" w:author="黄胜" w:date="2015-11-11T13:49:00Z">
              <w:r>
                <w:t>bankColor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659" w:author="黄胜" w:date="2015-11-11T13:49:00Z"/>
              </w:rPr>
            </w:pPr>
            <w:ins w:id="1660" w:author="黄胜" w:date="2015-11-11T13:49:00Z">
              <w:r>
                <w:rPr>
                  <w:rFonts w:hint="eastAsia"/>
                </w:rPr>
                <w:t>银行</w:t>
              </w:r>
              <w:r>
                <w:t>主体颜色</w:t>
              </w:r>
            </w:ins>
          </w:p>
        </w:tc>
      </w:tr>
      <w:tr w:rsidR="00523BD4">
        <w:trPr>
          <w:ins w:id="1661" w:author="黄胜" w:date="2015-11-26T20:02:00Z"/>
        </w:trPr>
        <w:tc>
          <w:tcPr>
            <w:tcW w:w="4148" w:type="dxa"/>
          </w:tcPr>
          <w:p w:rsidR="00523BD4" w:rsidRDefault="002972CB">
            <w:pPr>
              <w:rPr>
                <w:ins w:id="1662" w:author="黄胜" w:date="2015-11-26T20:02:00Z"/>
              </w:rPr>
            </w:pPr>
            <w:ins w:id="1663" w:author="黄胜" w:date="2015-11-26T20:02:00Z">
              <w:r>
                <w:t>bankRegion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664" w:author="黄胜" w:date="2015-11-26T20:02:00Z"/>
              </w:rPr>
            </w:pPr>
            <w:ins w:id="1665" w:author="黄胜" w:date="2015-11-26T20:02:00Z">
              <w:r>
                <w:rPr>
                  <w:rFonts w:hint="eastAsia"/>
                </w:rPr>
                <w:t>开户</w:t>
              </w:r>
              <w:r>
                <w:t>行所在地</w:t>
              </w:r>
            </w:ins>
          </w:p>
        </w:tc>
      </w:tr>
      <w:tr w:rsidR="00523BD4">
        <w:trPr>
          <w:ins w:id="1666" w:author="黄胜" w:date="2015-11-26T20:02:00Z"/>
        </w:trPr>
        <w:tc>
          <w:tcPr>
            <w:tcW w:w="4148" w:type="dxa"/>
          </w:tcPr>
          <w:p w:rsidR="00523BD4" w:rsidRDefault="002972CB">
            <w:pPr>
              <w:rPr>
                <w:ins w:id="1667" w:author="黄胜" w:date="2015-11-26T20:02:00Z"/>
              </w:rPr>
            </w:pPr>
            <w:ins w:id="1668" w:author="黄胜" w:date="2015-11-26T20:02:00Z">
              <w:r>
                <w:t>bankBranchName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669" w:author="黄胜" w:date="2015-11-26T20:02:00Z"/>
              </w:rPr>
            </w:pPr>
            <w:ins w:id="1670" w:author="黄胜" w:date="2015-11-26T20:02:00Z">
              <w:r>
                <w:rPr>
                  <w:rFonts w:hint="eastAsia"/>
                </w:rPr>
                <w:t>开户</w:t>
              </w:r>
              <w:r>
                <w:t>支行</w:t>
              </w:r>
            </w:ins>
          </w:p>
        </w:tc>
      </w:tr>
      <w:tr w:rsidR="00523BD4">
        <w:trPr>
          <w:ins w:id="1671" w:author="黄胜" w:date="2015-11-26T20:02:00Z"/>
        </w:trPr>
        <w:tc>
          <w:tcPr>
            <w:tcW w:w="4148" w:type="dxa"/>
          </w:tcPr>
          <w:p w:rsidR="00523BD4" w:rsidRDefault="002972CB">
            <w:pPr>
              <w:rPr>
                <w:ins w:id="1672" w:author="黄胜" w:date="2015-11-26T20:02:00Z"/>
              </w:rPr>
            </w:pPr>
            <w:ins w:id="1673" w:author="黄胜" w:date="2015-11-26T20:02:00Z">
              <w:r>
                <w:t>reservedPhone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674" w:author="黄胜" w:date="2015-11-26T20:02:00Z"/>
              </w:rPr>
            </w:pPr>
            <w:ins w:id="1675" w:author="黄胜" w:date="2015-11-26T20:02:00Z">
              <w:r>
                <w:rPr>
                  <w:rFonts w:hint="eastAsia"/>
                </w:rPr>
                <w:t>预留</w:t>
              </w:r>
              <w:r>
                <w:t>手机号码</w:t>
              </w:r>
            </w:ins>
          </w:p>
        </w:tc>
      </w:tr>
      <w:tr w:rsidR="00523BD4">
        <w:trPr>
          <w:ins w:id="1676" w:author="黄胜" w:date="2015-11-26T20:02:00Z"/>
        </w:trPr>
        <w:tc>
          <w:tcPr>
            <w:tcW w:w="4148" w:type="dxa"/>
          </w:tcPr>
          <w:p w:rsidR="00523BD4" w:rsidRDefault="002972CB">
            <w:pPr>
              <w:rPr>
                <w:ins w:id="1677" w:author="黄胜" w:date="2015-11-26T20:02:00Z"/>
              </w:rPr>
            </w:pPr>
            <w:ins w:id="1678" w:author="黄胜" w:date="2015-11-26T20:02:00Z">
              <w:r>
                <w:t>bankUuid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679" w:author="黄胜" w:date="2015-11-26T20:02:00Z"/>
              </w:rPr>
            </w:pPr>
            <w:ins w:id="1680" w:author="黄胜" w:date="2015-11-26T20:02:00Z">
              <w:r>
                <w:rPr>
                  <w:rFonts w:hint="eastAsia"/>
                </w:rPr>
                <w:t>银行</w:t>
              </w:r>
              <w:r>
                <w:t>ID</w:t>
              </w:r>
            </w:ins>
          </w:p>
        </w:tc>
      </w:tr>
    </w:tbl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解绑</w:t>
      </w:r>
      <w:r>
        <w:t>银行卡接口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binAccount</w:t>
            </w:r>
            <w:r>
              <w:rPr>
                <w:rFonts w:hint="eastAsia"/>
              </w:rPr>
              <w:t>/</w:t>
            </w:r>
            <w:r>
              <w:t>delete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"dvlpId": "app_developer",</w:t>
            </w:r>
          </w:p>
          <w:p w:rsidR="00523BD4" w:rsidRDefault="002972CB">
            <w:r>
              <w:t xml:space="preserve">        "token": "</w:t>
            </w:r>
            <w:r>
              <w:t>7e203b8b32c296b4e9b2650bbdf0b838",</w:t>
            </w:r>
          </w:p>
          <w:p w:rsidR="00523BD4" w:rsidRDefault="002972CB">
            <w:r>
              <w:t xml:space="preserve">        "loginId": "13512768679"</w:t>
            </w:r>
          </w:p>
          <w:p w:rsidR="00523BD4" w:rsidRDefault="002972CB">
            <w:pPr>
              <w:ind w:firstLine="420"/>
            </w:pPr>
            <w:r>
              <w:t>},</w:t>
            </w:r>
          </w:p>
          <w:p w:rsidR="00523BD4" w:rsidRDefault="002972CB">
            <w:pPr>
              <w:ind w:firstLine="420"/>
            </w:pPr>
            <w:r>
              <w:t>“params”:{</w:t>
            </w:r>
          </w:p>
          <w:p w:rsidR="00523BD4" w:rsidRDefault="002972CB">
            <w:r>
              <w:rPr>
                <w:rFonts w:hint="eastAsia"/>
              </w:rPr>
              <w:t xml:space="preserve">  </w:t>
            </w:r>
            <w:r>
              <w:t xml:space="preserve">    “accountUuid”:”dddd---afadfasfasf-sdf”</w:t>
            </w:r>
          </w:p>
          <w:p w:rsidR="00523BD4" w:rsidRDefault="002972CB">
            <w:r>
              <w:t xml:space="preserve">     </w:t>
            </w:r>
            <w:r>
              <w:rPr>
                <w:rFonts w:hint="eastAsia"/>
              </w:rPr>
              <w:t>}</w:t>
            </w:r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pPr>
              <w:ind w:firstLine="420"/>
            </w:pPr>
            <w:r>
              <w:t xml:space="preserve">  "header" : {</w:t>
            </w:r>
          </w:p>
          <w:p w:rsidR="00523BD4" w:rsidRDefault="002972CB">
            <w:pPr>
              <w:ind w:firstLine="420"/>
            </w:pPr>
            <w:r>
              <w:t xml:space="preserve">    "status" : 0,</w:t>
            </w:r>
          </w:p>
          <w:p w:rsidR="00523BD4" w:rsidRDefault="002972CB">
            <w:pPr>
              <w:ind w:firstLine="420"/>
            </w:pPr>
            <w:r>
              <w:rPr>
                <w:rFonts w:hint="eastAsia"/>
              </w:rPr>
              <w:t xml:space="preserve">    "msg" : "</w:t>
            </w:r>
            <w:r>
              <w:rPr>
                <w:rFonts w:hint="eastAsia"/>
              </w:rPr>
              <w:t>解绑</w:t>
            </w:r>
            <w:r>
              <w:t>成功</w:t>
            </w:r>
            <w:r>
              <w:rPr>
                <w:rFonts w:hint="eastAsia"/>
              </w:rPr>
              <w:t>"</w:t>
            </w:r>
          </w:p>
          <w:p w:rsidR="00523BD4" w:rsidRDefault="002972CB">
            <w:pPr>
              <w:ind w:firstLine="420"/>
            </w:pPr>
            <w:r>
              <w:t xml:space="preserve">   </w:t>
            </w:r>
          </w:p>
          <w:p w:rsidR="00523BD4" w:rsidRDefault="002972CB">
            <w:pPr>
              <w:ind w:firstLine="420"/>
            </w:pPr>
            <w:r>
              <w:t xml:space="preserve">  }}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00"/>
        <w:gridCol w:w="4470"/>
        <w:gridCol w:w="1426"/>
      </w:tblGrid>
      <w:tr w:rsidR="00523BD4">
        <w:tc>
          <w:tcPr>
            <w:tcW w:w="2400" w:type="dxa"/>
          </w:tcPr>
          <w:p w:rsidR="00523BD4" w:rsidRDefault="002972CB">
            <w:r>
              <w:rPr>
                <w:rFonts w:hint="eastAsia"/>
              </w:rPr>
              <w:t>参数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描述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是否</w:t>
            </w:r>
            <w:r>
              <w:t>必填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dvlpId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token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accountUuid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绑定</w:t>
            </w:r>
            <w:r>
              <w:t>银行</w:t>
            </w:r>
            <w:r>
              <w:rPr>
                <w:rFonts w:hint="eastAsia"/>
              </w:rPr>
              <w:t>卡标识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响应</w:t>
      </w:r>
      <w:r>
        <w:t>参数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23BD4">
        <w:tc>
          <w:tcPr>
            <w:tcW w:w="4148" w:type="dxa"/>
          </w:tcPr>
          <w:p w:rsidR="00523BD4" w:rsidRDefault="002972CB">
            <w:r>
              <w:t>status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 xml:space="preserve">-1 </w:t>
            </w:r>
            <w:r>
              <w:rPr>
                <w:rFonts w:hint="eastAsia"/>
              </w:rPr>
              <w:t>失败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msg</w:t>
            </w:r>
          </w:p>
        </w:tc>
        <w:tc>
          <w:tcPr>
            <w:tcW w:w="4148" w:type="dxa"/>
          </w:tcPr>
          <w:p w:rsidR="00523BD4" w:rsidRDefault="00523BD4"/>
        </w:tc>
      </w:tr>
    </w:tbl>
    <w:p w:rsidR="00523BD4" w:rsidRDefault="00523BD4"/>
    <w:p w:rsidR="00523BD4" w:rsidRDefault="00297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支持</w:t>
      </w:r>
      <w:r>
        <w:rPr>
          <w:rFonts w:ascii="微软雅黑" w:eastAsia="微软雅黑" w:hAnsi="微软雅黑"/>
        </w:rPr>
        <w:t>绑定</w:t>
      </w:r>
      <w:r>
        <w:rPr>
          <w:rFonts w:ascii="微软雅黑" w:eastAsia="微软雅黑" w:hAnsi="微软雅黑" w:hint="eastAsia"/>
        </w:rPr>
        <w:t>银行</w:t>
      </w:r>
      <w:r>
        <w:rPr>
          <w:rFonts w:ascii="微软雅黑" w:eastAsia="微软雅黑" w:hAnsi="微软雅黑"/>
        </w:rPr>
        <w:t>列表</w:t>
      </w:r>
    </w:p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t>支持</w:t>
      </w:r>
      <w:r>
        <w:t>绑定银行</w:t>
      </w:r>
      <w:r>
        <w:rPr>
          <w:rFonts w:hint="eastAsia"/>
        </w:rPr>
        <w:t>列表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>binAccount</w:t>
            </w:r>
            <w:r>
              <w:rPr>
                <w:rFonts w:hint="eastAsia"/>
              </w:rPr>
              <w:t>/</w:t>
            </w:r>
            <w:r>
              <w:t>bank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"dvlpId": "app_developer",</w:t>
            </w:r>
          </w:p>
          <w:p w:rsidR="00523BD4" w:rsidRDefault="002972CB">
            <w:r>
              <w:t xml:space="preserve">        "token": "7e203b8b32c296b4e9b2650bbdf0b838",</w:t>
            </w:r>
          </w:p>
          <w:p w:rsidR="00523BD4" w:rsidRDefault="002972CB">
            <w:r>
              <w:t xml:space="preserve">        "loginId": "13512768679"</w:t>
            </w:r>
          </w:p>
          <w:p w:rsidR="00523BD4" w:rsidRDefault="002972CB">
            <w:pPr>
              <w:ind w:firstLine="420"/>
            </w:pPr>
            <w:r>
              <w:t>},</w:t>
            </w:r>
          </w:p>
          <w:p w:rsidR="00523BD4" w:rsidRDefault="002972CB">
            <w:pPr>
              <w:ind w:firstLine="420"/>
            </w:pPr>
            <w:r>
              <w:lastRenderedPageBreak/>
              <w:t>“params”:{</w:t>
            </w:r>
          </w:p>
          <w:p w:rsidR="00523BD4" w:rsidRDefault="002972CB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}</w:t>
            </w:r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lastRenderedPageBreak/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pPr>
              <w:ind w:firstLine="420"/>
            </w:pPr>
            <w:r>
              <w:t xml:space="preserve">  "header" : {</w:t>
            </w:r>
          </w:p>
          <w:p w:rsidR="00523BD4" w:rsidRDefault="002972CB">
            <w:pPr>
              <w:ind w:firstLine="420"/>
            </w:pPr>
            <w:r>
              <w:t xml:space="preserve">    "status" : 0,</w:t>
            </w:r>
          </w:p>
          <w:p w:rsidR="00523BD4" w:rsidRDefault="002972CB">
            <w:pPr>
              <w:ind w:firstLine="420"/>
            </w:pPr>
            <w:r>
              <w:rPr>
                <w:rFonts w:hint="eastAsia"/>
              </w:rPr>
              <w:t xml:space="preserve">    "msg" : "</w:t>
            </w:r>
            <w:r>
              <w:rPr>
                <w:rFonts w:hint="eastAsia"/>
              </w:rPr>
              <w:t>获取</w:t>
            </w:r>
            <w:r>
              <w:t>银行列表成功</w:t>
            </w:r>
            <w:r>
              <w:rPr>
                <w:rFonts w:hint="eastAsia"/>
              </w:rPr>
              <w:t>"</w:t>
            </w:r>
          </w:p>
          <w:p w:rsidR="00523BD4" w:rsidRDefault="002972CB">
            <w:pPr>
              <w:ind w:firstLine="420"/>
            </w:pPr>
            <w:r>
              <w:t xml:space="preserve">  }</w:t>
            </w:r>
            <w:r>
              <w:rPr>
                <w:rFonts w:hint="eastAsia"/>
              </w:rPr>
              <w:t>,</w:t>
            </w:r>
          </w:p>
          <w:p w:rsidR="00523BD4" w:rsidRDefault="002972CB">
            <w:pPr>
              <w:ind w:firstLine="420"/>
              <w:rPr>
                <w:ins w:id="1681" w:author="黄胜" w:date="2015-11-11T13:30:00Z"/>
              </w:rPr>
            </w:pPr>
            <w:del w:id="1682" w:author="黄胜" w:date="2015-11-11T13:30:00Z">
              <w:r>
                <w:delText>“</w:delText>
              </w:r>
              <w:r>
                <w:rPr>
                  <w:rFonts w:hint="eastAsia"/>
                </w:rPr>
                <w:delText>datas</w:delText>
              </w:r>
              <w:r>
                <w:delText>”</w:delText>
              </w:r>
              <w:r>
                <w:rPr>
                  <w:rFonts w:hint="eastAsia"/>
                </w:rPr>
                <w:delText>:[</w:delText>
              </w:r>
              <w:r>
                <w:delText>“</w:delText>
              </w:r>
              <w:r>
                <w:rPr>
                  <w:rFonts w:hint="eastAsia"/>
                </w:rPr>
                <w:delText>中国</w:delText>
              </w:r>
              <w:r>
                <w:delText>银行</w:delText>
              </w:r>
              <w:r>
                <w:delText>”</w:delText>
              </w:r>
              <w:r>
                <w:rPr>
                  <w:rFonts w:hint="eastAsia"/>
                </w:rPr>
                <w:delText>,</w:delText>
              </w:r>
              <w:r>
                <w:delText>”</w:delText>
              </w:r>
              <w:r>
                <w:rPr>
                  <w:rFonts w:hint="eastAsia"/>
                </w:rPr>
                <w:delText>建设</w:delText>
              </w:r>
              <w:r>
                <w:delText>银行</w:delText>
              </w:r>
              <w:r>
                <w:delText>”</w:delText>
              </w:r>
              <w:r>
                <w:rPr>
                  <w:rFonts w:hint="eastAsia"/>
                </w:rPr>
                <w:delText>,</w:delText>
              </w:r>
              <w:r>
                <w:delText>”</w:delText>
              </w:r>
              <w:r>
                <w:rPr>
                  <w:rFonts w:hint="eastAsia"/>
                </w:rPr>
                <w:delText>招商</w:delText>
              </w:r>
              <w:r>
                <w:delText>银行</w:delText>
              </w:r>
              <w:r>
                <w:delText>”</w:delText>
              </w:r>
              <w:r>
                <w:rPr>
                  <w:rFonts w:hint="eastAsia"/>
                </w:rPr>
                <w:delText>]</w:delText>
              </w:r>
              <w:r>
                <w:delText>}</w:delText>
              </w:r>
            </w:del>
          </w:p>
          <w:p w:rsidR="00523BD4" w:rsidRDefault="002972CB">
            <w:pPr>
              <w:ind w:firstLine="420"/>
              <w:rPr>
                <w:ins w:id="1683" w:author="黄胜" w:date="2015-11-11T13:30:00Z"/>
              </w:rPr>
            </w:pPr>
            <w:ins w:id="1684" w:author="黄胜" w:date="2015-11-11T13:30:00Z">
              <w:r>
                <w:rPr>
                  <w:rFonts w:hint="eastAsia"/>
                </w:rPr>
                <w:t>“</w:t>
              </w:r>
              <w:r>
                <w:t>datas”:[{</w:t>
              </w:r>
            </w:ins>
          </w:p>
          <w:p w:rsidR="00523BD4" w:rsidRDefault="002972CB">
            <w:pPr>
              <w:ind w:firstLine="420"/>
              <w:rPr>
                <w:ins w:id="1685" w:author="黄胜" w:date="2015-11-11T13:30:00Z"/>
              </w:rPr>
            </w:pPr>
            <w:ins w:id="1686" w:author="黄胜" w:date="2015-11-11T13:30:00Z">
              <w:r>
                <w:t xml:space="preserve">         {</w:t>
              </w:r>
            </w:ins>
          </w:p>
          <w:p w:rsidR="00523BD4" w:rsidRDefault="002972CB">
            <w:pPr>
              <w:ind w:firstLine="420"/>
              <w:rPr>
                <w:ins w:id="1687" w:author="黄胜" w:date="2015-11-11T13:30:00Z"/>
              </w:rPr>
            </w:pPr>
            <w:ins w:id="1688" w:author="黄胜" w:date="2015-11-11T13:30:00Z">
              <w:r>
                <w:t xml:space="preserve">      "bankUuid" : "601f6209-7d95-48f3-8d75-5441630a1f59",</w:t>
              </w:r>
            </w:ins>
          </w:p>
          <w:p w:rsidR="00523BD4" w:rsidRDefault="002972CB">
            <w:pPr>
              <w:ind w:firstLine="420"/>
              <w:rPr>
                <w:ins w:id="1689" w:author="黄胜" w:date="2015-11-11T13:30:00Z"/>
              </w:rPr>
            </w:pPr>
            <w:ins w:id="1690" w:author="黄胜" w:date="2015-11-11T13:30:00Z">
              <w:r>
                <w:rPr>
                  <w:rFonts w:hint="eastAsia"/>
                </w:rPr>
                <w:t xml:space="preserve">      "bankName"</w:t>
              </w:r>
              <w:r>
                <w:rPr>
                  <w:rFonts w:hint="eastAsia"/>
                </w:rPr>
                <w:t xml:space="preserve"> : "</w:t>
              </w:r>
              <w:r>
                <w:rPr>
                  <w:rFonts w:hint="eastAsia"/>
                </w:rPr>
                <w:t>中国银行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ind w:firstLine="420"/>
              <w:rPr>
                <w:ins w:id="1691" w:author="黄胜" w:date="2015-11-11T13:30:00Z"/>
              </w:rPr>
            </w:pPr>
            <w:ins w:id="1692" w:author="黄胜" w:date="2015-11-11T13:30:00Z">
              <w:r>
                <w:t xml:space="preserve">      "bankLogoPath" :"RDpcc2FubG9uZ1xiYW5rSW1hZ2VcM2M0MjkwMGUtMWFkYi00MDViLTk4MWQtZjRlNmQ1YWVlZmYxLnBuZw==",</w:t>
              </w:r>
            </w:ins>
          </w:p>
          <w:p w:rsidR="00523BD4" w:rsidRDefault="002972CB">
            <w:pPr>
              <w:ind w:firstLine="420"/>
              <w:rPr>
                <w:ins w:id="1693" w:author="黄胜" w:date="2015-11-11T13:30:00Z"/>
              </w:rPr>
            </w:pPr>
            <w:ins w:id="1694" w:author="黄胜" w:date="2015-11-11T13:30:00Z">
              <w:r>
                <w:t xml:space="preserve">      "bankImagePath" : "",</w:t>
              </w:r>
            </w:ins>
          </w:p>
          <w:p w:rsidR="00523BD4" w:rsidRDefault="002972CB">
            <w:pPr>
              <w:ind w:firstLine="420"/>
              <w:rPr>
                <w:ins w:id="1695" w:author="黄胜" w:date="2015-11-11T13:30:00Z"/>
              </w:rPr>
            </w:pPr>
            <w:ins w:id="1696" w:author="黄胜" w:date="2015-11-11T13:30:00Z">
              <w:r>
                <w:t xml:space="preserve">      "bankColor" : null</w:t>
              </w:r>
            </w:ins>
          </w:p>
          <w:p w:rsidR="00523BD4" w:rsidRDefault="002972CB">
            <w:pPr>
              <w:ind w:firstLine="420"/>
              <w:rPr>
                <w:ins w:id="1697" w:author="黄胜" w:date="2015-11-11T13:30:00Z"/>
              </w:rPr>
            </w:pPr>
            <w:ins w:id="1698" w:author="黄胜" w:date="2015-11-11T13:30:00Z">
              <w:r>
                <w:t xml:space="preserve">    },</w:t>
              </w:r>
            </w:ins>
          </w:p>
          <w:p w:rsidR="00523BD4" w:rsidRDefault="002972CB">
            <w:pPr>
              <w:ind w:firstLine="420"/>
              <w:rPr>
                <w:ins w:id="1699" w:author="黄胜" w:date="2015-11-11T13:30:00Z"/>
              </w:rPr>
            </w:pPr>
            <w:ins w:id="1700" w:author="黄胜" w:date="2015-11-11T13:30:00Z">
              <w:r>
                <w:t xml:space="preserve">    {</w:t>
              </w:r>
            </w:ins>
          </w:p>
          <w:p w:rsidR="00523BD4" w:rsidRDefault="002972CB">
            <w:pPr>
              <w:ind w:firstLine="420"/>
              <w:rPr>
                <w:ins w:id="1701" w:author="黄胜" w:date="2015-11-11T13:30:00Z"/>
              </w:rPr>
            </w:pPr>
            <w:ins w:id="1702" w:author="黄胜" w:date="2015-11-11T13:30:00Z">
              <w:r>
                <w:t xml:space="preserve">      "bankUuid" : "706cf33a-f604-4efb-ac41-8e5b70d2e3f8",</w:t>
              </w:r>
            </w:ins>
          </w:p>
          <w:p w:rsidR="00523BD4" w:rsidRDefault="002972CB">
            <w:pPr>
              <w:ind w:firstLine="420"/>
              <w:rPr>
                <w:ins w:id="1703" w:author="黄胜" w:date="2015-11-11T13:30:00Z"/>
              </w:rPr>
            </w:pPr>
            <w:ins w:id="1704" w:author="黄胜" w:date="2015-11-11T13:30:00Z">
              <w:r>
                <w:rPr>
                  <w:rFonts w:hint="eastAsia"/>
                </w:rPr>
                <w:t xml:space="preserve">      "ban</w:t>
              </w:r>
              <w:r>
                <w:rPr>
                  <w:rFonts w:hint="eastAsia"/>
                </w:rPr>
                <w:t>kName" : "</w:t>
              </w:r>
              <w:r>
                <w:rPr>
                  <w:rFonts w:hint="eastAsia"/>
                </w:rPr>
                <w:t>招商银行</w:t>
              </w:r>
              <w:r>
                <w:rPr>
                  <w:rFonts w:hint="eastAsia"/>
                </w:rPr>
                <w:t>",</w:t>
              </w:r>
            </w:ins>
          </w:p>
          <w:p w:rsidR="00523BD4" w:rsidRDefault="002972CB">
            <w:pPr>
              <w:ind w:firstLine="420"/>
              <w:rPr>
                <w:ins w:id="1705" w:author="黄胜" w:date="2015-11-11T13:30:00Z"/>
              </w:rPr>
            </w:pPr>
            <w:ins w:id="1706" w:author="黄胜" w:date="2015-11-11T13:30:00Z">
              <w:r>
                <w:t xml:space="preserve">      "bankLogoPath" : "",</w:t>
              </w:r>
            </w:ins>
          </w:p>
          <w:p w:rsidR="00523BD4" w:rsidRDefault="002972CB">
            <w:pPr>
              <w:ind w:firstLine="420"/>
              <w:rPr>
                <w:ins w:id="1707" w:author="黄胜" w:date="2015-11-11T13:30:00Z"/>
              </w:rPr>
            </w:pPr>
            <w:ins w:id="1708" w:author="黄胜" w:date="2015-11-11T13:30:00Z">
              <w:r>
                <w:t xml:space="preserve">      "bankImagePath" : "",</w:t>
              </w:r>
            </w:ins>
          </w:p>
          <w:p w:rsidR="00523BD4" w:rsidRDefault="002972CB">
            <w:pPr>
              <w:ind w:firstLine="420"/>
              <w:rPr>
                <w:ins w:id="1709" w:author="黄胜" w:date="2015-11-11T13:30:00Z"/>
              </w:rPr>
            </w:pPr>
            <w:ins w:id="1710" w:author="黄胜" w:date="2015-11-11T13:30:00Z">
              <w:r>
                <w:t xml:space="preserve">      "bankColor" : null</w:t>
              </w:r>
            </w:ins>
          </w:p>
          <w:p w:rsidR="00523BD4" w:rsidRDefault="002972CB">
            <w:pPr>
              <w:ind w:firstLine="420"/>
              <w:rPr>
                <w:ins w:id="1711" w:author="黄胜" w:date="2015-11-11T13:30:00Z"/>
              </w:rPr>
            </w:pPr>
            <w:ins w:id="1712" w:author="黄胜" w:date="2015-11-11T13:30:00Z">
              <w:r>
                <w:t xml:space="preserve">    }</w:t>
              </w:r>
            </w:ins>
          </w:p>
          <w:p w:rsidR="00523BD4" w:rsidRDefault="00523BD4">
            <w:pPr>
              <w:ind w:firstLine="420"/>
              <w:rPr>
                <w:ins w:id="1713" w:author="黄胜" w:date="2015-11-11T13:30:00Z"/>
              </w:rPr>
            </w:pPr>
          </w:p>
          <w:p w:rsidR="00523BD4" w:rsidRDefault="002972CB">
            <w:pPr>
              <w:ind w:firstLine="420"/>
            </w:pPr>
            <w:ins w:id="1714" w:author="黄胜" w:date="2015-11-11T13:30:00Z">
              <w:r>
                <w:t>}]</w:t>
              </w:r>
            </w:ins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00"/>
        <w:gridCol w:w="4470"/>
        <w:gridCol w:w="1426"/>
      </w:tblGrid>
      <w:tr w:rsidR="00523BD4">
        <w:tc>
          <w:tcPr>
            <w:tcW w:w="2400" w:type="dxa"/>
          </w:tcPr>
          <w:p w:rsidR="00523BD4" w:rsidRDefault="002972CB">
            <w:r>
              <w:rPr>
                <w:rFonts w:hint="eastAsia"/>
              </w:rPr>
              <w:t>参数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描述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是否</w:t>
            </w:r>
            <w:r>
              <w:t>必填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dvlpId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token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  <w:tr w:rsidR="00523BD4">
        <w:tc>
          <w:tcPr>
            <w:tcW w:w="2400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4470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  <w:tc>
          <w:tcPr>
            <w:tcW w:w="1426" w:type="dxa"/>
          </w:tcPr>
          <w:p w:rsidR="00523BD4" w:rsidRDefault="002972CB">
            <w:r>
              <w:rPr>
                <w:rFonts w:hint="eastAsia"/>
              </w:rPr>
              <w:t>是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响应</w:t>
      </w:r>
      <w:r>
        <w:t>参数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23BD4">
        <w:tc>
          <w:tcPr>
            <w:tcW w:w="4148" w:type="dxa"/>
          </w:tcPr>
          <w:p w:rsidR="00523BD4" w:rsidRDefault="002972CB">
            <w:r>
              <w:t>status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 xml:space="preserve">-1 </w:t>
            </w:r>
            <w:r>
              <w:rPr>
                <w:rFonts w:hint="eastAsia"/>
              </w:rPr>
              <w:t>失败</w:t>
            </w:r>
          </w:p>
        </w:tc>
      </w:tr>
      <w:tr w:rsidR="00523BD4"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msg</w:t>
            </w:r>
          </w:p>
        </w:tc>
        <w:tc>
          <w:tcPr>
            <w:tcW w:w="4148" w:type="dxa"/>
          </w:tcPr>
          <w:p w:rsidR="00523BD4" w:rsidRDefault="00523BD4"/>
        </w:tc>
      </w:tr>
      <w:tr w:rsidR="00523BD4"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datas</w:t>
            </w:r>
          </w:p>
        </w:tc>
        <w:tc>
          <w:tcPr>
            <w:tcW w:w="4148" w:type="dxa"/>
          </w:tcPr>
          <w:p w:rsidR="00523BD4" w:rsidRDefault="002972CB">
            <w:r>
              <w:rPr>
                <w:rFonts w:hint="eastAsia"/>
              </w:rPr>
              <w:t>银行</w:t>
            </w:r>
            <w:r>
              <w:t>列表</w:t>
            </w:r>
          </w:p>
        </w:tc>
      </w:tr>
    </w:tbl>
    <w:p w:rsidR="00523BD4" w:rsidRDefault="00523BD4"/>
    <w:p w:rsidR="00523BD4" w:rsidRDefault="00523BD4"/>
    <w:p w:rsidR="00523BD4" w:rsidRDefault="002972C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我的</w:t>
      </w:r>
      <w:r>
        <w:t>余额明细接口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c>
          <w:tcPr>
            <w:tcW w:w="8296" w:type="dxa"/>
            <w:gridSpan w:val="2"/>
          </w:tcPr>
          <w:p w:rsidR="00523BD4" w:rsidRDefault="002972CB">
            <w:r>
              <w:rPr>
                <w:rFonts w:hint="eastAsia"/>
              </w:rPr>
              <w:t>http://</w:t>
            </w:r>
            <w:r>
              <w:t>192.168.10.252</w:t>
            </w:r>
            <w:r>
              <w:rPr>
                <w:rFonts w:hint="eastAsia"/>
              </w:rPr>
              <w:t>/sanlong/</w:t>
            </w:r>
            <w:r>
              <w:t xml:space="preserve">balance/detail 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请求的参数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"dvlpId": "app_developer",</w:t>
            </w:r>
          </w:p>
          <w:p w:rsidR="00523BD4" w:rsidRDefault="002972CB">
            <w:r>
              <w:t xml:space="preserve">        "token": "7e203b8b32c296b4e9b2650bbdf0b838",</w:t>
            </w:r>
          </w:p>
          <w:p w:rsidR="00523BD4" w:rsidRDefault="002972CB">
            <w:r>
              <w:t xml:space="preserve">        "loginId": "13512768679"</w:t>
            </w:r>
          </w:p>
          <w:p w:rsidR="00523BD4" w:rsidRDefault="002972CB">
            <w:pPr>
              <w:ind w:firstLine="420"/>
            </w:pPr>
            <w:r>
              <w:t>},</w:t>
            </w:r>
          </w:p>
          <w:p w:rsidR="00523BD4" w:rsidRDefault="002972CB">
            <w:pPr>
              <w:ind w:firstLine="420"/>
            </w:pPr>
            <w:r>
              <w:t>“params”:{</w:t>
            </w:r>
          </w:p>
          <w:p w:rsidR="00523BD4" w:rsidRDefault="002972CB">
            <w:pPr>
              <w:ind w:firstLine="420"/>
            </w:pPr>
            <w:r>
              <w:rPr>
                <w:rFonts w:hint="eastAsia"/>
              </w:rPr>
              <w:t xml:space="preserve">   </w:t>
            </w:r>
            <w:r>
              <w:t>“pageNo”:1,</w:t>
            </w:r>
          </w:p>
          <w:p w:rsidR="00523BD4" w:rsidRDefault="002972CB">
            <w:pPr>
              <w:ind w:firstLine="420"/>
            </w:pPr>
            <w:r>
              <w:t xml:space="preserve">   “pageSize”:30</w:t>
            </w:r>
          </w:p>
          <w:p w:rsidR="00523BD4" w:rsidRDefault="002972CB">
            <w:r>
              <w:rPr>
                <w:rFonts w:hint="eastAsia"/>
              </w:rPr>
              <w:t>}</w:t>
            </w:r>
            <w:r>
              <w:t>}</w:t>
            </w:r>
          </w:p>
        </w:tc>
      </w:tr>
      <w:tr w:rsidR="00523BD4">
        <w:tc>
          <w:tcPr>
            <w:tcW w:w="1271" w:type="dxa"/>
          </w:tcPr>
          <w:p w:rsidR="00523BD4" w:rsidRDefault="002972C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025" w:type="dxa"/>
          </w:tcPr>
          <w:p w:rsidR="00523BD4" w:rsidRDefault="002972CB">
            <w:r>
              <w:t>{</w:t>
            </w:r>
          </w:p>
          <w:p w:rsidR="00523BD4" w:rsidRDefault="002972CB">
            <w:r>
              <w:t xml:space="preserve">    "header": {</w:t>
            </w:r>
          </w:p>
          <w:p w:rsidR="00523BD4" w:rsidRDefault="002972CB">
            <w:r>
              <w:t xml:space="preserve">        "</w:t>
            </w:r>
            <w:r>
              <w:t>status": 0,</w:t>
            </w:r>
          </w:p>
          <w:p w:rsidR="00523BD4" w:rsidRDefault="002972CB">
            <w:r>
              <w:rPr>
                <w:rFonts w:hint="eastAsia"/>
              </w:rPr>
              <w:t xml:space="preserve">        "msg": "</w:t>
            </w:r>
            <w:r>
              <w:rPr>
                <w:rFonts w:hint="eastAsia"/>
              </w:rPr>
              <w:t>获取金额明细成功</w:t>
            </w:r>
            <w:r>
              <w:rPr>
                <w:rFonts w:hint="eastAsia"/>
              </w:rPr>
              <w:t>"</w:t>
            </w:r>
            <w:r>
              <w:t xml:space="preserve"> ,</w:t>
            </w:r>
          </w:p>
          <w:p w:rsidR="00523BD4" w:rsidRDefault="002972CB">
            <w:r>
              <w:t xml:space="preserve">        “pageNo”:1,</w:t>
            </w:r>
          </w:p>
          <w:p w:rsidR="00523BD4" w:rsidRDefault="002972CB">
            <w:r>
              <w:t xml:space="preserve">        “pageSize”:30,</w:t>
            </w:r>
          </w:p>
          <w:p w:rsidR="00523BD4" w:rsidRDefault="002972CB">
            <w:r>
              <w:t xml:space="preserve">        “totalRows”:2,</w:t>
            </w:r>
          </w:p>
          <w:p w:rsidR="00523BD4" w:rsidRDefault="002972CB">
            <w:r>
              <w:t xml:space="preserve">        “totalPages”:1</w:t>
            </w:r>
          </w:p>
          <w:p w:rsidR="00523BD4" w:rsidRDefault="002972CB">
            <w:pPr>
              <w:ind w:firstLine="420"/>
            </w:pPr>
            <w:r>
              <w:t>},“datas”: [</w:t>
            </w:r>
          </w:p>
          <w:p w:rsidR="00523BD4" w:rsidRDefault="002972CB">
            <w:r>
              <w:t xml:space="preserve">        {</w:t>
            </w:r>
          </w:p>
          <w:p w:rsidR="00523BD4" w:rsidRDefault="002972CB">
            <w:r>
              <w:t xml:space="preserve">            “balance”: “5”,</w:t>
            </w:r>
          </w:p>
          <w:p w:rsidR="00523BD4" w:rsidRDefault="002972CB">
            <w:r>
              <w:t xml:space="preserve">            “comment”: “</w:t>
            </w:r>
            <w:r>
              <w:rPr>
                <w:rFonts w:hint="eastAsia"/>
              </w:rPr>
              <w:t>订单</w:t>
            </w:r>
            <w:r>
              <w:t>派送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3BD4" w:rsidRDefault="002972CB">
            <w:r>
              <w:t xml:space="preserve">            “orderNum”:”123123123”,</w:t>
            </w:r>
          </w:p>
          <w:p w:rsidR="00523BD4" w:rsidRDefault="002972CB">
            <w:r>
              <w:rPr>
                <w:rFonts w:hint="eastAsia"/>
              </w:rPr>
              <w:t xml:space="preserve">            </w:t>
            </w:r>
            <w:r>
              <w:t>“date”:”2015-10-05 17:54:32”</w:t>
            </w:r>
          </w:p>
          <w:p w:rsidR="00523BD4" w:rsidRDefault="002972CB">
            <w:r>
              <w:t xml:space="preserve">        },</w:t>
            </w:r>
          </w:p>
          <w:p w:rsidR="00523BD4" w:rsidRDefault="002972CB">
            <w:r>
              <w:t xml:space="preserve">         {</w:t>
            </w:r>
          </w:p>
          <w:p w:rsidR="00523BD4" w:rsidRDefault="002972CB">
            <w:r>
              <w:t xml:space="preserve">            “balance”: “10”,</w:t>
            </w:r>
          </w:p>
          <w:p w:rsidR="00523BD4" w:rsidRDefault="002972CB">
            <w:r>
              <w:t xml:space="preserve">            “comment”: “</w:t>
            </w:r>
            <w:r>
              <w:rPr>
                <w:rFonts w:hint="eastAsia"/>
              </w:rPr>
              <w:t>订单</w:t>
            </w:r>
            <w:r>
              <w:t>派送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3BD4" w:rsidRDefault="002972CB">
            <w:r>
              <w:t xml:space="preserve">            “orderNum”:”123123123”,</w:t>
            </w:r>
          </w:p>
          <w:p w:rsidR="00523BD4" w:rsidRDefault="002972CB">
            <w:r>
              <w:rPr>
                <w:rFonts w:hint="eastAsia"/>
              </w:rPr>
              <w:t xml:space="preserve">            </w:t>
            </w:r>
            <w:r>
              <w:t>“date”:”2015-10-05 17:54:32”</w:t>
            </w:r>
          </w:p>
          <w:p w:rsidR="00523BD4" w:rsidRDefault="002972CB">
            <w:r>
              <w:t xml:space="preserve">        }</w:t>
            </w:r>
          </w:p>
          <w:p w:rsidR="00523BD4" w:rsidRDefault="002972CB">
            <w:pPr>
              <w:ind w:firstLine="420"/>
            </w:pPr>
            <w:r>
              <w:t>],</w:t>
            </w:r>
          </w:p>
          <w:p w:rsidR="00523BD4" w:rsidRDefault="002972CB">
            <w:pPr>
              <w:ind w:firstLine="420"/>
            </w:pPr>
            <w:r>
              <w:t>“currentBalance”</w:t>
            </w:r>
            <w:r>
              <w:rPr>
                <w:rFonts w:hint="eastAsia"/>
              </w:rPr>
              <w:t>:100</w:t>
            </w:r>
          </w:p>
          <w:p w:rsidR="00523BD4" w:rsidRDefault="002972CB">
            <w:r>
              <w:t>}</w:t>
            </w:r>
          </w:p>
        </w:tc>
      </w:tr>
    </w:tbl>
    <w:p w:rsidR="00523BD4" w:rsidRDefault="00523BD4"/>
    <w:p w:rsidR="00523BD4" w:rsidRDefault="002972CB">
      <w:r>
        <w:rPr>
          <w:rFonts w:hint="eastAsia"/>
        </w:rPr>
        <w:t>调用参数说明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6662"/>
      </w:tblGrid>
      <w:tr w:rsidR="00523BD4">
        <w:tc>
          <w:tcPr>
            <w:tcW w:w="1555" w:type="dxa"/>
          </w:tcPr>
          <w:p w:rsidR="00523BD4" w:rsidRDefault="002972CB">
            <w:r>
              <w:t>dvlpId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开发者帐号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token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开发者令牌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t>l</w:t>
            </w:r>
            <w:r>
              <w:rPr>
                <w:rFonts w:hint="eastAsia"/>
              </w:rPr>
              <w:t>ogin</w:t>
            </w:r>
            <w:r>
              <w:t>Id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用户手机号码或者用户名</w:t>
            </w:r>
          </w:p>
        </w:tc>
      </w:tr>
      <w:tr w:rsidR="00523BD4">
        <w:tc>
          <w:tcPr>
            <w:tcW w:w="1555" w:type="dxa"/>
          </w:tcPr>
          <w:p w:rsidR="00523BD4" w:rsidRDefault="002972CB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6662" w:type="dxa"/>
          </w:tcPr>
          <w:p w:rsidR="00523BD4" w:rsidRDefault="002972CB">
            <w:r>
              <w:rPr>
                <w:rFonts w:hint="eastAsia"/>
              </w:rPr>
              <w:t>页码</w:t>
            </w:r>
            <w:r>
              <w:t>数，为空默认</w:t>
            </w:r>
          </w:p>
        </w:tc>
      </w:tr>
    </w:tbl>
    <w:p w:rsidR="00523BD4" w:rsidRDefault="002972CB">
      <w:r>
        <w:rPr>
          <w:rFonts w:hint="eastAsia"/>
        </w:rPr>
        <w:lastRenderedPageBreak/>
        <w:t>响应参数说明</w:t>
      </w: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2"/>
        <w:gridCol w:w="6705"/>
      </w:tblGrid>
      <w:tr w:rsidR="00523BD4">
        <w:tc>
          <w:tcPr>
            <w:tcW w:w="1512" w:type="dxa"/>
          </w:tcPr>
          <w:p w:rsidR="00523BD4" w:rsidRDefault="002972CB">
            <w:r>
              <w:t>balance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获取的</w:t>
            </w:r>
            <w:ins w:id="1715" w:author="黄胜" w:date="2015-12-24T16:20:00Z">
              <w:r>
                <w:rPr>
                  <w:rFonts w:hint="eastAsia"/>
                </w:rPr>
                <w:t>金额</w:t>
              </w:r>
            </w:ins>
            <w:del w:id="1716" w:author="黄胜" w:date="2015-12-24T16:20:00Z">
              <w:r>
                <w:delText>积分</w:delText>
              </w:r>
            </w:del>
          </w:p>
        </w:tc>
      </w:tr>
      <w:tr w:rsidR="00523BD4">
        <w:tc>
          <w:tcPr>
            <w:tcW w:w="1512" w:type="dxa"/>
          </w:tcPr>
          <w:p w:rsidR="00523BD4" w:rsidRDefault="002972CB">
            <w:r>
              <w:t>comment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金额</w:t>
            </w:r>
            <w:r>
              <w:t>来源来源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date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获取</w:t>
            </w:r>
            <w:r>
              <w:t>金额时间</w:t>
            </w:r>
          </w:p>
        </w:tc>
      </w:tr>
      <w:tr w:rsidR="00523BD4">
        <w:tc>
          <w:tcPr>
            <w:tcW w:w="1512" w:type="dxa"/>
          </w:tcPr>
          <w:p w:rsidR="00523BD4" w:rsidRDefault="002972CB">
            <w:r>
              <w:t>orderNum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订单</w:t>
            </w:r>
            <w:r>
              <w:t>号</w:t>
            </w:r>
          </w:p>
        </w:tc>
      </w:tr>
    </w:tbl>
    <w:p w:rsidR="00523BD4" w:rsidRDefault="00523BD4"/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2"/>
        <w:gridCol w:w="6705"/>
      </w:tblGrid>
      <w:tr w:rsidR="00523BD4">
        <w:tc>
          <w:tcPr>
            <w:tcW w:w="1512" w:type="dxa"/>
          </w:tcPr>
          <w:p w:rsidR="00523BD4" w:rsidRDefault="002972CB">
            <w:r>
              <w:t>currentBalance</w:t>
            </w:r>
          </w:p>
        </w:tc>
        <w:tc>
          <w:tcPr>
            <w:tcW w:w="6705" w:type="dxa"/>
          </w:tcPr>
          <w:p w:rsidR="00523BD4" w:rsidRDefault="002972CB">
            <w:r>
              <w:rPr>
                <w:rFonts w:hint="eastAsia"/>
              </w:rPr>
              <w:t>当前金额</w:t>
            </w:r>
          </w:p>
        </w:tc>
      </w:tr>
    </w:tbl>
    <w:p w:rsidR="00523BD4" w:rsidRDefault="00523BD4"/>
    <w:p w:rsidR="00523BD4" w:rsidRDefault="00523BD4">
      <w:pPr>
        <w:rPr>
          <w:ins w:id="1717" w:author="陈涛" w:date="2015-11-10T16:42:00Z"/>
        </w:rPr>
      </w:pPr>
    </w:p>
    <w:p w:rsidR="00523BD4" w:rsidRDefault="002972CB">
      <w:pPr>
        <w:pStyle w:val="2"/>
        <w:numPr>
          <w:ilvl w:val="0"/>
          <w:numId w:val="1"/>
        </w:numPr>
        <w:rPr>
          <w:ins w:id="1718" w:author="陈涛" w:date="2015-11-10T16:42:00Z"/>
        </w:rPr>
      </w:pPr>
      <w:ins w:id="1719" w:author="陈涛" w:date="2015-11-10T16:42:00Z">
        <w:r>
          <w:rPr>
            <w:rFonts w:hint="eastAsia"/>
          </w:rPr>
          <w:t>提现</w:t>
        </w:r>
      </w:ins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rPr>
          <w:ins w:id="1720" w:author="陈涛" w:date="2015-11-10T16:42:00Z"/>
        </w:trPr>
        <w:tc>
          <w:tcPr>
            <w:tcW w:w="8296" w:type="dxa"/>
            <w:gridSpan w:val="2"/>
          </w:tcPr>
          <w:p w:rsidR="00523BD4" w:rsidRDefault="002972CB">
            <w:pPr>
              <w:rPr>
                <w:ins w:id="1721" w:author="陈涛" w:date="2015-11-10T16:42:00Z"/>
              </w:rPr>
            </w:pPr>
            <w:ins w:id="1722" w:author="陈涛" w:date="2015-11-10T16:42:00Z">
              <w:r>
                <w:rPr>
                  <w:rFonts w:hint="eastAsia"/>
                </w:rPr>
                <w:t>http://</w:t>
              </w:r>
              <w:r>
                <w:t>192.168.10.252</w:t>
              </w:r>
              <w:r>
                <w:rPr>
                  <w:rFonts w:hint="eastAsia"/>
                </w:rPr>
                <w:t>/sanlong/</w:t>
              </w:r>
              <w:r>
                <w:t>balance/</w:t>
              </w:r>
            </w:ins>
            <w:ins w:id="1723" w:author="陈涛" w:date="2015-11-10T16:43:00Z">
              <w:r>
                <w:t>extract</w:t>
              </w:r>
            </w:ins>
            <w:ins w:id="1724" w:author="陈涛" w:date="2015-11-10T16:42:00Z">
              <w:r>
                <w:t xml:space="preserve"> </w:t>
              </w:r>
            </w:ins>
          </w:p>
        </w:tc>
      </w:tr>
      <w:tr w:rsidR="00523BD4">
        <w:trPr>
          <w:ins w:id="1725" w:author="陈涛" w:date="2015-11-10T16:42:00Z"/>
        </w:trPr>
        <w:tc>
          <w:tcPr>
            <w:tcW w:w="1271" w:type="dxa"/>
          </w:tcPr>
          <w:p w:rsidR="00523BD4" w:rsidRDefault="002972CB">
            <w:pPr>
              <w:rPr>
                <w:ins w:id="1726" w:author="陈涛" w:date="2015-11-10T16:42:00Z"/>
              </w:rPr>
            </w:pPr>
            <w:ins w:id="1727" w:author="陈涛" w:date="2015-11-10T16:42:00Z">
              <w:r>
                <w:rPr>
                  <w:rFonts w:hint="eastAsia"/>
                </w:rPr>
                <w:t>请求的参数</w:t>
              </w:r>
            </w:ins>
          </w:p>
        </w:tc>
        <w:tc>
          <w:tcPr>
            <w:tcW w:w="7025" w:type="dxa"/>
          </w:tcPr>
          <w:p w:rsidR="00523BD4" w:rsidRDefault="002972CB">
            <w:pPr>
              <w:rPr>
                <w:ins w:id="1728" w:author="陈涛" w:date="2015-11-10T16:43:00Z"/>
              </w:rPr>
            </w:pPr>
            <w:ins w:id="1729" w:author="陈涛" w:date="2015-11-10T16:43:00Z">
              <w:r>
                <w:t>{</w:t>
              </w:r>
            </w:ins>
          </w:p>
          <w:p w:rsidR="00523BD4" w:rsidRDefault="002972CB">
            <w:pPr>
              <w:rPr>
                <w:ins w:id="1730" w:author="陈涛" w:date="2015-11-10T16:43:00Z"/>
              </w:rPr>
            </w:pPr>
            <w:ins w:id="1731" w:author="陈涛" w:date="2015-11-10T16:43:00Z">
              <w:r>
                <w:t xml:space="preserve">    "header": {</w:t>
              </w:r>
            </w:ins>
          </w:p>
          <w:p w:rsidR="00523BD4" w:rsidRDefault="002972CB">
            <w:pPr>
              <w:rPr>
                <w:ins w:id="1732" w:author="陈涛" w:date="2015-11-10T16:43:00Z"/>
              </w:rPr>
            </w:pPr>
            <w:ins w:id="1733" w:author="陈涛" w:date="2015-11-10T16:43:00Z">
              <w:r>
                <w:t xml:space="preserve">        "dvlpId": "app_developer</w:t>
              </w:r>
              <w:r>
                <w:t>",</w:t>
              </w:r>
            </w:ins>
          </w:p>
          <w:p w:rsidR="00523BD4" w:rsidRDefault="002972CB">
            <w:pPr>
              <w:rPr>
                <w:ins w:id="1734" w:author="陈涛" w:date="2015-11-10T16:43:00Z"/>
              </w:rPr>
            </w:pPr>
            <w:ins w:id="1735" w:author="陈涛" w:date="2015-11-10T16:43:00Z">
              <w:r>
                <w:t xml:space="preserve">        "token": "7e203b8b32c296b4e9b2650bbdf0b838",</w:t>
              </w:r>
            </w:ins>
          </w:p>
          <w:p w:rsidR="00523BD4" w:rsidRDefault="002972CB">
            <w:pPr>
              <w:rPr>
                <w:ins w:id="1736" w:author="陈涛" w:date="2015-11-10T16:43:00Z"/>
              </w:rPr>
            </w:pPr>
            <w:ins w:id="1737" w:author="陈涛" w:date="2015-11-10T16:43:00Z">
              <w:r>
                <w:t xml:space="preserve">        "loginId": "13512768679"</w:t>
              </w:r>
            </w:ins>
          </w:p>
          <w:p w:rsidR="00523BD4" w:rsidRDefault="002972CB">
            <w:pPr>
              <w:rPr>
                <w:ins w:id="1738" w:author="陈涛" w:date="2015-11-10T16:43:00Z"/>
              </w:rPr>
            </w:pPr>
            <w:ins w:id="1739" w:author="陈涛" w:date="2015-11-10T16:43:00Z">
              <w:r>
                <w:t xml:space="preserve">    },</w:t>
              </w:r>
            </w:ins>
          </w:p>
          <w:p w:rsidR="00523BD4" w:rsidRDefault="002972CB">
            <w:pPr>
              <w:rPr>
                <w:ins w:id="1740" w:author="陈涛" w:date="2015-11-10T16:43:00Z"/>
              </w:rPr>
            </w:pPr>
            <w:ins w:id="1741" w:author="陈涛" w:date="2015-11-10T16:43:00Z">
              <w:r>
                <w:t xml:space="preserve">    "params": {</w:t>
              </w:r>
            </w:ins>
          </w:p>
          <w:p w:rsidR="00523BD4" w:rsidRDefault="002972CB">
            <w:pPr>
              <w:rPr>
                <w:ins w:id="1742" w:author="陈涛" w:date="2015-11-10T16:43:00Z"/>
              </w:rPr>
            </w:pPr>
            <w:ins w:id="1743" w:author="陈涛" w:date="2015-11-10T16:43:00Z">
              <w:r>
                <w:t xml:space="preserve">        "balance": 1,</w:t>
              </w:r>
            </w:ins>
          </w:p>
          <w:p w:rsidR="00523BD4" w:rsidRDefault="002972CB">
            <w:pPr>
              <w:rPr>
                <w:ins w:id="1744" w:author="陈涛" w:date="2015-11-10T16:43:00Z"/>
              </w:rPr>
            </w:pPr>
            <w:ins w:id="1745" w:author="陈涛" w:date="2015-11-10T16:43:00Z">
              <w:r>
                <w:t xml:space="preserve">        "verificationCode": "01115102",</w:t>
              </w:r>
            </w:ins>
          </w:p>
          <w:p w:rsidR="00523BD4" w:rsidRDefault="002972CB">
            <w:pPr>
              <w:rPr>
                <w:ins w:id="1746" w:author="陈涛" w:date="2015-11-10T16:43:00Z"/>
              </w:rPr>
            </w:pPr>
            <w:ins w:id="1747" w:author="陈涛" w:date="2015-11-10T16:43:00Z">
              <w:r>
                <w:t xml:space="preserve">        "accountUuid": "992707a3-8775-11e5-af10-00ff36dc2982"</w:t>
              </w:r>
            </w:ins>
          </w:p>
          <w:p w:rsidR="00523BD4" w:rsidRDefault="002972CB">
            <w:pPr>
              <w:rPr>
                <w:ins w:id="1748" w:author="陈涛" w:date="2015-11-10T16:43:00Z"/>
              </w:rPr>
            </w:pPr>
            <w:ins w:id="1749" w:author="陈涛" w:date="2015-11-10T16:43:00Z">
              <w:r>
                <w:t xml:space="preserve">    }</w:t>
              </w:r>
            </w:ins>
          </w:p>
          <w:p w:rsidR="00523BD4" w:rsidRDefault="002972CB">
            <w:pPr>
              <w:rPr>
                <w:ins w:id="1750" w:author="陈涛" w:date="2015-11-10T16:42:00Z"/>
              </w:rPr>
            </w:pPr>
            <w:ins w:id="1751" w:author="陈涛" w:date="2015-11-10T16:43:00Z">
              <w:r>
                <w:t>}</w:t>
              </w:r>
            </w:ins>
          </w:p>
        </w:tc>
      </w:tr>
      <w:tr w:rsidR="00523BD4">
        <w:trPr>
          <w:ins w:id="1752" w:author="陈涛" w:date="2015-11-10T16:42:00Z"/>
        </w:trPr>
        <w:tc>
          <w:tcPr>
            <w:tcW w:w="1271" w:type="dxa"/>
          </w:tcPr>
          <w:p w:rsidR="00523BD4" w:rsidRDefault="002972CB">
            <w:pPr>
              <w:rPr>
                <w:ins w:id="1753" w:author="陈涛" w:date="2015-11-10T16:42:00Z"/>
              </w:rPr>
            </w:pPr>
            <w:ins w:id="1754" w:author="陈涛" w:date="2015-11-10T16:42:00Z">
              <w:r>
                <w:rPr>
                  <w:rFonts w:hint="eastAsia"/>
                </w:rPr>
                <w:t>返回</w:t>
              </w:r>
              <w:r>
                <w:rPr>
                  <w:rFonts w:hint="eastAsia"/>
                </w:rPr>
                <w:t>json</w:t>
              </w:r>
            </w:ins>
          </w:p>
        </w:tc>
        <w:tc>
          <w:tcPr>
            <w:tcW w:w="7025" w:type="dxa"/>
          </w:tcPr>
          <w:p w:rsidR="00523BD4" w:rsidRDefault="002972CB">
            <w:pPr>
              <w:rPr>
                <w:ins w:id="1755" w:author="陈涛" w:date="2015-11-10T16:44:00Z"/>
              </w:rPr>
            </w:pPr>
            <w:ins w:id="1756" w:author="陈涛" w:date="2015-11-10T16:44:00Z">
              <w:r>
                <w:t>{</w:t>
              </w:r>
            </w:ins>
          </w:p>
          <w:p w:rsidR="00523BD4" w:rsidRDefault="002972CB">
            <w:pPr>
              <w:rPr>
                <w:ins w:id="1757" w:author="陈涛" w:date="2015-11-10T16:44:00Z"/>
              </w:rPr>
            </w:pPr>
            <w:ins w:id="1758" w:author="陈涛" w:date="2015-11-10T16:44:00Z">
              <w:r>
                <w:t xml:space="preserve">    "header": {</w:t>
              </w:r>
            </w:ins>
          </w:p>
          <w:p w:rsidR="00523BD4" w:rsidRDefault="002972CB">
            <w:pPr>
              <w:rPr>
                <w:ins w:id="1759" w:author="陈涛" w:date="2015-11-10T16:44:00Z"/>
              </w:rPr>
            </w:pPr>
            <w:ins w:id="1760" w:author="陈涛" w:date="2015-11-10T16:44:00Z">
              <w:r>
                <w:t xml:space="preserve">        "status": 0,</w:t>
              </w:r>
            </w:ins>
          </w:p>
          <w:p w:rsidR="00523BD4" w:rsidRDefault="002972CB">
            <w:pPr>
              <w:rPr>
                <w:ins w:id="1761" w:author="陈涛" w:date="2015-11-10T16:44:00Z"/>
              </w:rPr>
            </w:pPr>
            <w:ins w:id="1762" w:author="陈涛" w:date="2015-11-10T16:44:00Z">
              <w:r>
                <w:rPr>
                  <w:rFonts w:hint="eastAsia"/>
                </w:rPr>
                <w:t xml:space="preserve">        "msg": "</w:t>
              </w:r>
              <w:r>
                <w:rPr>
                  <w:rFonts w:hint="eastAsia"/>
                </w:rPr>
                <w:t>提现成功</w:t>
              </w:r>
              <w:r>
                <w:rPr>
                  <w:rFonts w:hint="eastAsia"/>
                </w:rPr>
                <w:t>"</w:t>
              </w:r>
            </w:ins>
          </w:p>
          <w:p w:rsidR="00523BD4" w:rsidRDefault="002972CB">
            <w:pPr>
              <w:rPr>
                <w:ins w:id="1763" w:author="陈涛" w:date="2015-11-10T16:44:00Z"/>
              </w:rPr>
            </w:pPr>
            <w:ins w:id="1764" w:author="陈涛" w:date="2015-11-10T16:44:00Z">
              <w:r>
                <w:t xml:space="preserve">    },</w:t>
              </w:r>
            </w:ins>
          </w:p>
          <w:p w:rsidR="00523BD4" w:rsidRDefault="002972CB">
            <w:pPr>
              <w:rPr>
                <w:ins w:id="1765" w:author="陈涛" w:date="2015-11-10T16:44:00Z"/>
              </w:rPr>
            </w:pPr>
            <w:ins w:id="1766" w:author="陈涛" w:date="2015-11-10T16:44:00Z">
              <w:r>
                <w:t xml:space="preserve">    "data": {</w:t>
              </w:r>
            </w:ins>
          </w:p>
          <w:p w:rsidR="00523BD4" w:rsidRDefault="002972CB">
            <w:pPr>
              <w:rPr>
                <w:ins w:id="1767" w:author="陈涛" w:date="2015-11-10T16:44:00Z"/>
              </w:rPr>
            </w:pPr>
            <w:ins w:id="1768" w:author="陈涛" w:date="2015-11-10T16:44:00Z">
              <w:r>
                <w:t xml:space="preserve">        "balance": 1,</w:t>
              </w:r>
            </w:ins>
          </w:p>
          <w:p w:rsidR="00523BD4" w:rsidRDefault="002972CB">
            <w:pPr>
              <w:rPr>
                <w:ins w:id="1769" w:author="陈涛" w:date="2015-11-10T16:44:00Z"/>
              </w:rPr>
            </w:pPr>
            <w:ins w:id="1770" w:author="陈涛" w:date="2015-11-10T16:44:00Z">
              <w:r>
                <w:t xml:space="preserve">        "accountUuid": "992707a3-8775-11e5-af10-00ff36dc2982"</w:t>
              </w:r>
            </w:ins>
          </w:p>
          <w:p w:rsidR="00523BD4" w:rsidRDefault="002972CB">
            <w:pPr>
              <w:rPr>
                <w:ins w:id="1771" w:author="陈涛" w:date="2015-11-10T16:44:00Z"/>
              </w:rPr>
            </w:pPr>
            <w:ins w:id="1772" w:author="陈涛" w:date="2015-11-10T16:44:00Z">
              <w:r>
                <w:t xml:space="preserve">    }</w:t>
              </w:r>
            </w:ins>
          </w:p>
          <w:p w:rsidR="00523BD4" w:rsidRDefault="002972CB">
            <w:pPr>
              <w:rPr>
                <w:ins w:id="1773" w:author="陈涛" w:date="2015-11-10T16:42:00Z"/>
              </w:rPr>
            </w:pPr>
            <w:ins w:id="1774" w:author="陈涛" w:date="2015-11-10T16:44:00Z">
              <w:r>
                <w:t>}</w:t>
              </w:r>
            </w:ins>
          </w:p>
        </w:tc>
      </w:tr>
    </w:tbl>
    <w:p w:rsidR="00523BD4" w:rsidRDefault="00523BD4" w:rsidP="00523BD4">
      <w:pPr>
        <w:numPr>
          <w:ilvl w:val="0"/>
          <w:numId w:val="1"/>
        </w:numPr>
        <w:rPr>
          <w:ins w:id="1775" w:author="陈涛" w:date="2015-11-10T16:47:00Z"/>
        </w:rPr>
        <w:pPrChange w:id="1776" w:author="陈涛" w:date="2015-11-10T16:42:00Z">
          <w:pPr>
            <w:pStyle w:val="2"/>
            <w:numPr>
              <w:numId w:val="1"/>
            </w:numPr>
            <w:ind w:left="420" w:hanging="420"/>
          </w:pPr>
        </w:pPrChange>
      </w:pPr>
    </w:p>
    <w:p w:rsidR="00523BD4" w:rsidRDefault="00523BD4" w:rsidP="00523BD4">
      <w:pPr>
        <w:numPr>
          <w:ilvl w:val="0"/>
          <w:numId w:val="1"/>
        </w:numPr>
        <w:rPr>
          <w:ins w:id="1777" w:author="陈涛" w:date="2015-11-10T16:46:00Z"/>
        </w:rPr>
        <w:pPrChange w:id="1778" w:author="陈涛" w:date="2015-11-10T16:42:00Z">
          <w:pPr>
            <w:pStyle w:val="2"/>
            <w:numPr>
              <w:numId w:val="1"/>
            </w:numPr>
            <w:ind w:left="420" w:hanging="420"/>
          </w:pPr>
        </w:pPrChange>
      </w:pPr>
    </w:p>
    <w:p w:rsidR="00523BD4" w:rsidRDefault="002972CB" w:rsidP="00523BD4">
      <w:pPr>
        <w:numPr>
          <w:ilvl w:val="0"/>
          <w:numId w:val="1"/>
        </w:numPr>
        <w:rPr>
          <w:ins w:id="1779" w:author="陈涛" w:date="2015-11-10T16:42:00Z"/>
        </w:rPr>
        <w:pPrChange w:id="1780" w:author="陈涛" w:date="2015-11-10T16:42:00Z">
          <w:pPr>
            <w:pStyle w:val="2"/>
            <w:numPr>
              <w:numId w:val="1"/>
            </w:numPr>
            <w:ind w:left="420" w:hanging="420"/>
          </w:pPr>
        </w:pPrChange>
      </w:pPr>
      <w:ins w:id="1781" w:author="陈涛" w:date="2015-11-10T16:46:00Z">
        <w:r>
          <w:rPr>
            <w:rFonts w:hint="eastAsia"/>
          </w:rPr>
          <w:t>调用参数说明</w:t>
        </w:r>
      </w:ins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610"/>
        <w:gridCol w:w="6607"/>
      </w:tblGrid>
      <w:tr w:rsidR="00523BD4">
        <w:trPr>
          <w:ins w:id="1782" w:author="陈涛" w:date="2015-11-10T16:45:00Z"/>
        </w:trPr>
        <w:tc>
          <w:tcPr>
            <w:tcW w:w="1610" w:type="dxa"/>
          </w:tcPr>
          <w:p w:rsidR="00523BD4" w:rsidRDefault="002972CB">
            <w:pPr>
              <w:rPr>
                <w:ins w:id="1783" w:author="陈涛" w:date="2015-11-10T16:45:00Z"/>
              </w:rPr>
            </w:pPr>
            <w:ins w:id="1784" w:author="陈涛" w:date="2015-11-10T16:45:00Z">
              <w:r>
                <w:t>dvlpId</w:t>
              </w:r>
            </w:ins>
          </w:p>
        </w:tc>
        <w:tc>
          <w:tcPr>
            <w:tcW w:w="6607" w:type="dxa"/>
          </w:tcPr>
          <w:p w:rsidR="00523BD4" w:rsidRDefault="002972CB">
            <w:pPr>
              <w:rPr>
                <w:ins w:id="1785" w:author="陈涛" w:date="2015-11-10T16:45:00Z"/>
              </w:rPr>
            </w:pPr>
            <w:ins w:id="1786" w:author="陈涛" w:date="2015-11-10T16:45:00Z">
              <w:r>
                <w:rPr>
                  <w:rFonts w:hint="eastAsia"/>
                </w:rPr>
                <w:t>开发者帐号</w:t>
              </w:r>
            </w:ins>
          </w:p>
        </w:tc>
      </w:tr>
      <w:tr w:rsidR="00523BD4">
        <w:trPr>
          <w:ins w:id="1787" w:author="陈涛" w:date="2015-11-10T16:45:00Z"/>
        </w:trPr>
        <w:tc>
          <w:tcPr>
            <w:tcW w:w="1610" w:type="dxa"/>
          </w:tcPr>
          <w:p w:rsidR="00523BD4" w:rsidRDefault="002972CB">
            <w:pPr>
              <w:rPr>
                <w:ins w:id="1788" w:author="陈涛" w:date="2015-11-10T16:45:00Z"/>
              </w:rPr>
            </w:pPr>
            <w:ins w:id="1789" w:author="陈涛" w:date="2015-11-10T16:45:00Z">
              <w:r>
                <w:t>token</w:t>
              </w:r>
            </w:ins>
          </w:p>
        </w:tc>
        <w:tc>
          <w:tcPr>
            <w:tcW w:w="6607" w:type="dxa"/>
          </w:tcPr>
          <w:p w:rsidR="00523BD4" w:rsidRDefault="002972CB">
            <w:pPr>
              <w:rPr>
                <w:ins w:id="1790" w:author="陈涛" w:date="2015-11-10T16:45:00Z"/>
              </w:rPr>
            </w:pPr>
            <w:ins w:id="1791" w:author="陈涛" w:date="2015-11-10T16:45:00Z">
              <w:r>
                <w:rPr>
                  <w:rFonts w:hint="eastAsia"/>
                </w:rPr>
                <w:t>开发者令牌</w:t>
              </w:r>
            </w:ins>
          </w:p>
        </w:tc>
      </w:tr>
      <w:tr w:rsidR="00523BD4">
        <w:trPr>
          <w:ins w:id="1792" w:author="陈涛" w:date="2015-11-10T16:45:00Z"/>
        </w:trPr>
        <w:tc>
          <w:tcPr>
            <w:tcW w:w="1610" w:type="dxa"/>
          </w:tcPr>
          <w:p w:rsidR="00523BD4" w:rsidRDefault="002972CB">
            <w:pPr>
              <w:rPr>
                <w:ins w:id="1793" w:author="陈涛" w:date="2015-11-10T16:45:00Z"/>
              </w:rPr>
            </w:pPr>
            <w:ins w:id="1794" w:author="陈涛" w:date="2015-11-10T16:45:00Z">
              <w:r>
                <w:t>l</w:t>
              </w:r>
              <w:r>
                <w:rPr>
                  <w:rFonts w:hint="eastAsia"/>
                </w:rPr>
                <w:t>ogin</w:t>
              </w:r>
              <w:r>
                <w:t>Id</w:t>
              </w:r>
            </w:ins>
          </w:p>
        </w:tc>
        <w:tc>
          <w:tcPr>
            <w:tcW w:w="6607" w:type="dxa"/>
          </w:tcPr>
          <w:p w:rsidR="00523BD4" w:rsidRDefault="002972CB">
            <w:pPr>
              <w:rPr>
                <w:ins w:id="1795" w:author="陈涛" w:date="2015-11-10T16:45:00Z"/>
              </w:rPr>
            </w:pPr>
            <w:ins w:id="1796" w:author="陈涛" w:date="2015-11-10T16:45:00Z">
              <w:r>
                <w:rPr>
                  <w:rFonts w:hint="eastAsia"/>
                </w:rPr>
                <w:t>用户手机号码或者用户名</w:t>
              </w:r>
            </w:ins>
          </w:p>
        </w:tc>
      </w:tr>
      <w:tr w:rsidR="00523BD4">
        <w:trPr>
          <w:ins w:id="1797" w:author="陈涛" w:date="2015-11-10T16:45:00Z"/>
        </w:trPr>
        <w:tc>
          <w:tcPr>
            <w:tcW w:w="1610" w:type="dxa"/>
          </w:tcPr>
          <w:p w:rsidR="00523BD4" w:rsidRDefault="002972CB">
            <w:pPr>
              <w:rPr>
                <w:ins w:id="1798" w:author="陈涛" w:date="2015-11-10T16:45:00Z"/>
              </w:rPr>
            </w:pPr>
            <w:ins w:id="1799" w:author="陈涛" w:date="2015-11-10T16:45:00Z">
              <w:r>
                <w:t>balance</w:t>
              </w:r>
            </w:ins>
          </w:p>
        </w:tc>
        <w:tc>
          <w:tcPr>
            <w:tcW w:w="6607" w:type="dxa"/>
          </w:tcPr>
          <w:p w:rsidR="00523BD4" w:rsidRDefault="002972CB">
            <w:pPr>
              <w:rPr>
                <w:ins w:id="1800" w:author="陈涛" w:date="2015-11-10T16:45:00Z"/>
              </w:rPr>
            </w:pPr>
            <w:ins w:id="1801" w:author="陈涛" w:date="2015-11-10T16:45:00Z">
              <w:r>
                <w:rPr>
                  <w:rFonts w:hint="eastAsia"/>
                </w:rPr>
                <w:t>提取的金额</w:t>
              </w:r>
            </w:ins>
          </w:p>
        </w:tc>
      </w:tr>
      <w:tr w:rsidR="00523BD4">
        <w:trPr>
          <w:ins w:id="1802" w:author="陈涛" w:date="2015-11-10T16:45:00Z"/>
        </w:trPr>
        <w:tc>
          <w:tcPr>
            <w:tcW w:w="1610" w:type="dxa"/>
          </w:tcPr>
          <w:p w:rsidR="00523BD4" w:rsidRDefault="002972CB">
            <w:pPr>
              <w:rPr>
                <w:ins w:id="1803" w:author="陈涛" w:date="2015-11-10T16:45:00Z"/>
              </w:rPr>
            </w:pPr>
            <w:ins w:id="1804" w:author="陈涛" w:date="2015-11-10T16:45:00Z">
              <w:r>
                <w:t>verificationCode</w:t>
              </w:r>
            </w:ins>
          </w:p>
        </w:tc>
        <w:tc>
          <w:tcPr>
            <w:tcW w:w="6607" w:type="dxa"/>
          </w:tcPr>
          <w:p w:rsidR="00523BD4" w:rsidRDefault="002972CB">
            <w:pPr>
              <w:rPr>
                <w:ins w:id="1805" w:author="陈涛" w:date="2015-11-10T16:45:00Z"/>
              </w:rPr>
            </w:pPr>
            <w:ins w:id="1806" w:author="陈涛" w:date="2015-11-10T16:45:00Z">
              <w:r>
                <w:rPr>
                  <w:rFonts w:hint="eastAsia"/>
                </w:rPr>
                <w:t>短信验证码</w:t>
              </w:r>
            </w:ins>
          </w:p>
        </w:tc>
      </w:tr>
      <w:tr w:rsidR="00523BD4">
        <w:trPr>
          <w:ins w:id="1807" w:author="陈涛" w:date="2015-11-10T16:45:00Z"/>
        </w:trPr>
        <w:tc>
          <w:tcPr>
            <w:tcW w:w="1610" w:type="dxa"/>
          </w:tcPr>
          <w:p w:rsidR="00523BD4" w:rsidRDefault="002972CB">
            <w:pPr>
              <w:rPr>
                <w:ins w:id="1808" w:author="陈涛" w:date="2015-11-10T16:45:00Z"/>
              </w:rPr>
            </w:pPr>
            <w:ins w:id="1809" w:author="陈涛" w:date="2015-11-10T16:45:00Z">
              <w:r>
                <w:lastRenderedPageBreak/>
                <w:t>accountUuid</w:t>
              </w:r>
            </w:ins>
          </w:p>
        </w:tc>
        <w:tc>
          <w:tcPr>
            <w:tcW w:w="6607" w:type="dxa"/>
          </w:tcPr>
          <w:p w:rsidR="00523BD4" w:rsidRDefault="002972CB">
            <w:pPr>
              <w:rPr>
                <w:ins w:id="1810" w:author="陈涛" w:date="2015-11-10T16:45:00Z"/>
              </w:rPr>
            </w:pPr>
            <w:ins w:id="1811" w:author="陈涛" w:date="2015-11-10T16:45:00Z">
              <w:r>
                <w:rPr>
                  <w:rFonts w:hint="eastAsia"/>
                </w:rPr>
                <w:t>提取</w:t>
              </w:r>
            </w:ins>
            <w:ins w:id="1812" w:author="陈涛" w:date="2015-11-10T16:46:00Z">
              <w:r>
                <w:rPr>
                  <w:rFonts w:hint="eastAsia"/>
                </w:rPr>
                <w:t>的</w:t>
              </w:r>
            </w:ins>
            <w:ins w:id="1813" w:author="陈涛" w:date="2015-11-10T16:45:00Z">
              <w:r>
                <w:rPr>
                  <w:rFonts w:hint="eastAsia"/>
                </w:rPr>
                <w:t>用户账户</w:t>
              </w:r>
              <w:r>
                <w:rPr>
                  <w:rFonts w:hint="eastAsia"/>
                </w:rPr>
                <w:t>uuid</w:t>
              </w:r>
            </w:ins>
          </w:p>
        </w:tc>
      </w:tr>
    </w:tbl>
    <w:p w:rsidR="00523BD4" w:rsidRDefault="00523BD4">
      <w:pPr>
        <w:rPr>
          <w:ins w:id="1814" w:author="陈涛" w:date="2015-11-10T16:47:00Z"/>
        </w:rPr>
      </w:pPr>
    </w:p>
    <w:p w:rsidR="00523BD4" w:rsidRDefault="002972CB">
      <w:pPr>
        <w:rPr>
          <w:ins w:id="1815" w:author="陈涛" w:date="2015-11-10T16:47:00Z"/>
        </w:rPr>
      </w:pPr>
      <w:ins w:id="1816" w:author="陈涛" w:date="2015-11-10T16:47:00Z">
        <w:r>
          <w:rPr>
            <w:rFonts w:hint="eastAsia"/>
          </w:rPr>
          <w:t>响应</w:t>
        </w:r>
        <w:r>
          <w:t>参数</w:t>
        </w:r>
      </w:ins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23BD4">
        <w:trPr>
          <w:ins w:id="1817" w:author="陈涛" w:date="2015-11-10T16:47:00Z"/>
        </w:trPr>
        <w:tc>
          <w:tcPr>
            <w:tcW w:w="4148" w:type="dxa"/>
          </w:tcPr>
          <w:p w:rsidR="00523BD4" w:rsidRDefault="002972CB">
            <w:pPr>
              <w:rPr>
                <w:ins w:id="1818" w:author="陈涛" w:date="2015-11-10T16:47:00Z"/>
              </w:rPr>
            </w:pPr>
            <w:ins w:id="1819" w:author="陈涛" w:date="2015-11-10T16:47:00Z">
              <w:r>
                <w:t>status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820" w:author="陈涛" w:date="2015-11-10T16:47:00Z"/>
              </w:rPr>
            </w:pPr>
            <w:ins w:id="1821" w:author="陈涛" w:date="2015-11-10T16:47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成功</w:t>
              </w:r>
              <w:r>
                <w:rPr>
                  <w:rFonts w:hint="eastAsia"/>
                </w:rPr>
                <w:t xml:space="preserve"> </w:t>
              </w:r>
              <w:r>
                <w:t xml:space="preserve">-1 </w:t>
              </w:r>
              <w:r>
                <w:rPr>
                  <w:rFonts w:hint="eastAsia"/>
                </w:rPr>
                <w:t>失败</w:t>
              </w:r>
            </w:ins>
          </w:p>
        </w:tc>
      </w:tr>
      <w:tr w:rsidR="00523BD4">
        <w:trPr>
          <w:ins w:id="1822" w:author="陈涛" w:date="2015-11-10T16:47:00Z"/>
        </w:trPr>
        <w:tc>
          <w:tcPr>
            <w:tcW w:w="4148" w:type="dxa"/>
          </w:tcPr>
          <w:p w:rsidR="00523BD4" w:rsidRDefault="002972CB">
            <w:pPr>
              <w:rPr>
                <w:ins w:id="1823" w:author="陈涛" w:date="2015-11-10T16:47:00Z"/>
              </w:rPr>
            </w:pPr>
            <w:ins w:id="1824" w:author="陈涛" w:date="2015-11-10T16:47:00Z">
              <w:r>
                <w:rPr>
                  <w:rFonts w:hint="eastAsia"/>
                </w:rPr>
                <w:t>msg</w:t>
              </w:r>
            </w:ins>
          </w:p>
        </w:tc>
        <w:tc>
          <w:tcPr>
            <w:tcW w:w="4148" w:type="dxa"/>
          </w:tcPr>
          <w:p w:rsidR="00523BD4" w:rsidRDefault="00523BD4">
            <w:pPr>
              <w:rPr>
                <w:ins w:id="1825" w:author="陈涛" w:date="2015-11-10T16:47:00Z"/>
              </w:rPr>
            </w:pPr>
          </w:p>
        </w:tc>
      </w:tr>
      <w:tr w:rsidR="00523BD4">
        <w:trPr>
          <w:ins w:id="1826" w:author="陈涛" w:date="2015-11-10T16:47:00Z"/>
        </w:trPr>
        <w:tc>
          <w:tcPr>
            <w:tcW w:w="4148" w:type="dxa"/>
          </w:tcPr>
          <w:p w:rsidR="00523BD4" w:rsidRDefault="002972CB">
            <w:pPr>
              <w:rPr>
                <w:ins w:id="1827" w:author="陈涛" w:date="2015-11-10T16:47:00Z"/>
              </w:rPr>
            </w:pPr>
            <w:ins w:id="1828" w:author="陈涛" w:date="2015-11-10T16:47:00Z">
              <w:r>
                <w:t>accountUuid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829" w:author="陈涛" w:date="2015-11-10T16:47:00Z"/>
              </w:rPr>
            </w:pPr>
            <w:ins w:id="1830" w:author="陈涛" w:date="2015-11-10T16:48:00Z">
              <w:r>
                <w:rPr>
                  <w:rFonts w:hint="eastAsia"/>
                </w:rPr>
                <w:t>银行卡账户</w:t>
              </w:r>
              <w:r>
                <w:rPr>
                  <w:rFonts w:hint="eastAsia"/>
                </w:rPr>
                <w:t>uuid</w:t>
              </w:r>
            </w:ins>
          </w:p>
        </w:tc>
      </w:tr>
      <w:tr w:rsidR="00523BD4">
        <w:trPr>
          <w:ins w:id="1831" w:author="陈涛" w:date="2015-11-10T16:47:00Z"/>
        </w:trPr>
        <w:tc>
          <w:tcPr>
            <w:tcW w:w="4148" w:type="dxa"/>
          </w:tcPr>
          <w:p w:rsidR="00523BD4" w:rsidRDefault="002972CB">
            <w:pPr>
              <w:rPr>
                <w:ins w:id="1832" w:author="陈涛" w:date="2015-11-10T16:47:00Z"/>
              </w:rPr>
            </w:pPr>
            <w:ins w:id="1833" w:author="陈涛" w:date="2015-11-10T16:48:00Z">
              <w:r>
                <w:t>balance</w:t>
              </w:r>
            </w:ins>
          </w:p>
        </w:tc>
        <w:tc>
          <w:tcPr>
            <w:tcW w:w="4148" w:type="dxa"/>
          </w:tcPr>
          <w:p w:rsidR="00523BD4" w:rsidRDefault="002972CB">
            <w:pPr>
              <w:rPr>
                <w:ins w:id="1834" w:author="陈涛" w:date="2015-11-10T16:47:00Z"/>
              </w:rPr>
            </w:pPr>
            <w:ins w:id="1835" w:author="陈涛" w:date="2015-11-10T16:48:00Z">
              <w:r>
                <w:rPr>
                  <w:rFonts w:hint="eastAsia"/>
                </w:rPr>
                <w:t>提取的金额</w:t>
              </w:r>
            </w:ins>
          </w:p>
        </w:tc>
      </w:tr>
    </w:tbl>
    <w:p w:rsidR="00523BD4" w:rsidRDefault="00523BD4">
      <w:pPr>
        <w:rPr>
          <w:ins w:id="1836" w:author="黄胜" w:date="2015-11-11T13:22:00Z"/>
          <w:b/>
        </w:rPr>
      </w:pPr>
    </w:p>
    <w:p w:rsidR="00523BD4" w:rsidRDefault="002972CB">
      <w:pPr>
        <w:pStyle w:val="2"/>
        <w:numPr>
          <w:ilvl w:val="0"/>
          <w:numId w:val="1"/>
        </w:numPr>
        <w:rPr>
          <w:ins w:id="1837" w:author="黄胜" w:date="2015-11-11T13:22:00Z"/>
        </w:rPr>
      </w:pPr>
      <w:ins w:id="1838" w:author="黄胜" w:date="2015-11-11T13:22:00Z">
        <w:r>
          <w:rPr>
            <w:rFonts w:hint="eastAsia"/>
          </w:rPr>
          <w:t>下载</w:t>
        </w:r>
        <w:r>
          <w:t>银行图片接口</w:t>
        </w:r>
      </w:ins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rPr>
          <w:ins w:id="1839" w:author="黄胜" w:date="2015-11-11T13:22:00Z"/>
        </w:trPr>
        <w:tc>
          <w:tcPr>
            <w:tcW w:w="8296" w:type="dxa"/>
            <w:gridSpan w:val="2"/>
          </w:tcPr>
          <w:p w:rsidR="00523BD4" w:rsidRDefault="002972CB">
            <w:pPr>
              <w:rPr>
                <w:ins w:id="1840" w:author="黄胜" w:date="2015-11-11T13:22:00Z"/>
              </w:rPr>
            </w:pPr>
            <w:ins w:id="1841" w:author="黄胜" w:date="2015-11-11T13:22:00Z">
              <w:r>
                <w:rPr>
                  <w:rFonts w:hint="eastAsia"/>
                </w:rPr>
                <w:t>http://</w:t>
              </w:r>
              <w:r>
                <w:t>192.168.10.252</w:t>
              </w:r>
              <w:r>
                <w:rPr>
                  <w:rFonts w:hint="eastAsia"/>
                </w:rPr>
                <w:t>/sanlong/</w:t>
              </w:r>
            </w:ins>
            <w:ins w:id="1842" w:author="黄胜" w:date="2015-11-11T13:25:00Z">
              <w:r>
                <w:t>binAccount</w:t>
              </w:r>
            </w:ins>
            <w:ins w:id="1843" w:author="黄胜" w:date="2015-11-11T13:24:00Z">
              <w:r>
                <w:t>/bank/download/{path}</w:t>
              </w:r>
            </w:ins>
            <w:ins w:id="1844" w:author="黄胜" w:date="2015-11-11T13:22:00Z">
              <w:r>
                <w:t xml:space="preserve"> </w:t>
              </w:r>
            </w:ins>
          </w:p>
        </w:tc>
      </w:tr>
      <w:tr w:rsidR="00523BD4">
        <w:trPr>
          <w:ins w:id="1845" w:author="黄胜" w:date="2015-11-11T13:22:00Z"/>
        </w:trPr>
        <w:tc>
          <w:tcPr>
            <w:tcW w:w="1271" w:type="dxa"/>
          </w:tcPr>
          <w:p w:rsidR="00523BD4" w:rsidRDefault="002972CB">
            <w:pPr>
              <w:rPr>
                <w:ins w:id="1846" w:author="黄胜" w:date="2015-11-11T13:22:00Z"/>
              </w:rPr>
            </w:pPr>
            <w:ins w:id="1847" w:author="黄胜" w:date="2015-11-11T13:22:00Z">
              <w:r>
                <w:rPr>
                  <w:rFonts w:hint="eastAsia"/>
                </w:rPr>
                <w:t>请求的参数</w:t>
              </w:r>
            </w:ins>
          </w:p>
        </w:tc>
        <w:tc>
          <w:tcPr>
            <w:tcW w:w="7025" w:type="dxa"/>
          </w:tcPr>
          <w:p w:rsidR="00523BD4" w:rsidRDefault="00523BD4">
            <w:pPr>
              <w:rPr>
                <w:ins w:id="1848" w:author="黄胜" w:date="2015-11-11T13:22:00Z"/>
              </w:rPr>
            </w:pPr>
          </w:p>
        </w:tc>
      </w:tr>
      <w:tr w:rsidR="00523BD4">
        <w:trPr>
          <w:ins w:id="1849" w:author="黄胜" w:date="2015-11-11T13:22:00Z"/>
        </w:trPr>
        <w:tc>
          <w:tcPr>
            <w:tcW w:w="1271" w:type="dxa"/>
          </w:tcPr>
          <w:p w:rsidR="00523BD4" w:rsidRDefault="002972CB">
            <w:pPr>
              <w:rPr>
                <w:ins w:id="1850" w:author="黄胜" w:date="2015-11-11T13:22:00Z"/>
              </w:rPr>
            </w:pPr>
            <w:ins w:id="1851" w:author="黄胜" w:date="2015-11-11T13:22:00Z">
              <w:r>
                <w:rPr>
                  <w:rFonts w:hint="eastAsia"/>
                </w:rPr>
                <w:t>返回</w:t>
              </w:r>
            </w:ins>
            <w:ins w:id="1852" w:author="黄胜" w:date="2015-11-11T13:25:00Z">
              <w:r>
                <w:rPr>
                  <w:rFonts w:hint="eastAsia"/>
                </w:rPr>
                <w:t>图片</w:t>
              </w:r>
              <w:r>
                <w:t>流</w:t>
              </w:r>
            </w:ins>
          </w:p>
        </w:tc>
        <w:tc>
          <w:tcPr>
            <w:tcW w:w="7025" w:type="dxa"/>
          </w:tcPr>
          <w:p w:rsidR="00523BD4" w:rsidRDefault="00523BD4">
            <w:pPr>
              <w:rPr>
                <w:ins w:id="1853" w:author="黄胜" w:date="2015-11-11T13:22:00Z"/>
              </w:rPr>
            </w:pPr>
          </w:p>
        </w:tc>
      </w:tr>
    </w:tbl>
    <w:p w:rsidR="00523BD4" w:rsidRDefault="00523BD4">
      <w:pPr>
        <w:rPr>
          <w:ins w:id="1854" w:author="黄胜" w:date="2015-11-11T13:22:00Z"/>
        </w:rPr>
      </w:pPr>
    </w:p>
    <w:p w:rsidR="00523BD4" w:rsidRDefault="002972CB">
      <w:pPr>
        <w:rPr>
          <w:ins w:id="1855" w:author="黄胜" w:date="2015-11-11T13:22:00Z"/>
        </w:rPr>
      </w:pPr>
      <w:ins w:id="1856" w:author="黄胜" w:date="2015-11-11T13:22:00Z">
        <w:r>
          <w:rPr>
            <w:rFonts w:hint="eastAsia"/>
          </w:rPr>
          <w:t>调用参数说明</w:t>
        </w:r>
      </w:ins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610"/>
        <w:gridCol w:w="6607"/>
      </w:tblGrid>
      <w:tr w:rsidR="00523BD4">
        <w:trPr>
          <w:ins w:id="1857" w:author="黄胜" w:date="2015-11-11T13:26:00Z"/>
        </w:trPr>
        <w:tc>
          <w:tcPr>
            <w:tcW w:w="1610" w:type="dxa"/>
          </w:tcPr>
          <w:p w:rsidR="00523BD4" w:rsidRDefault="002972CB">
            <w:pPr>
              <w:rPr>
                <w:ins w:id="1858" w:author="黄胜" w:date="2015-11-11T13:26:00Z"/>
              </w:rPr>
            </w:pPr>
            <w:ins w:id="1859" w:author="黄胜" w:date="2015-11-11T13:27:00Z">
              <w:r>
                <w:t>p</w:t>
              </w:r>
            </w:ins>
            <w:ins w:id="1860" w:author="黄胜" w:date="2015-11-11T13:26:00Z">
              <w:r>
                <w:t>ath</w:t>
              </w:r>
            </w:ins>
          </w:p>
        </w:tc>
        <w:tc>
          <w:tcPr>
            <w:tcW w:w="6607" w:type="dxa"/>
          </w:tcPr>
          <w:p w:rsidR="00523BD4" w:rsidRDefault="002972CB">
            <w:pPr>
              <w:rPr>
                <w:ins w:id="1861" w:author="黄胜" w:date="2015-11-11T13:26:00Z"/>
              </w:rPr>
            </w:pPr>
            <w:ins w:id="1862" w:author="黄胜" w:date="2015-11-11T13:26:00Z">
              <w:r>
                <w:rPr>
                  <w:rFonts w:hint="eastAsia"/>
                </w:rPr>
                <w:t>银行</w:t>
              </w:r>
              <w:r>
                <w:t>列表</w:t>
              </w:r>
            </w:ins>
            <w:ins w:id="1863" w:author="黄胜" w:date="2015-11-11T13:27:00Z">
              <w:r>
                <w:t>中返回的图片路径</w:t>
              </w:r>
            </w:ins>
          </w:p>
        </w:tc>
      </w:tr>
    </w:tbl>
    <w:p w:rsidR="00523BD4" w:rsidRDefault="00523BD4">
      <w:pPr>
        <w:rPr>
          <w:ins w:id="1864" w:author="陈涛" w:date="2015-11-24T20:32:00Z"/>
          <w:b/>
        </w:rPr>
      </w:pPr>
    </w:p>
    <w:p w:rsidR="00523BD4" w:rsidRDefault="002972CB">
      <w:pPr>
        <w:pStyle w:val="2"/>
        <w:numPr>
          <w:ilvl w:val="0"/>
          <w:numId w:val="1"/>
        </w:numPr>
        <w:rPr>
          <w:ins w:id="1865" w:author="陈涛" w:date="2015-11-24T20:32:00Z"/>
        </w:rPr>
      </w:pPr>
      <w:ins w:id="1866" w:author="陈涛" w:date="2015-11-24T20:33:00Z">
        <w:r>
          <w:rPr>
            <w:rFonts w:hint="eastAsia"/>
          </w:rPr>
          <w:t>获取</w:t>
        </w:r>
      </w:ins>
      <w:ins w:id="1867" w:author="陈涛" w:date="2015-11-24T20:34:00Z">
        <w:r>
          <w:rPr>
            <w:rFonts w:hint="eastAsia"/>
          </w:rPr>
          <w:t>省份城市地区列表</w:t>
        </w:r>
      </w:ins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rPr>
          <w:ins w:id="1868" w:author="陈涛" w:date="2015-11-24T20:32:00Z"/>
        </w:trPr>
        <w:tc>
          <w:tcPr>
            <w:tcW w:w="8296" w:type="dxa"/>
            <w:gridSpan w:val="2"/>
          </w:tcPr>
          <w:p w:rsidR="00523BD4" w:rsidRDefault="002972CB">
            <w:pPr>
              <w:rPr>
                <w:ins w:id="1869" w:author="陈涛" w:date="2015-11-24T20:32:00Z"/>
              </w:rPr>
            </w:pPr>
            <w:ins w:id="1870" w:author="陈涛" w:date="2015-11-24T20:32:00Z">
              <w:r>
                <w:rPr>
                  <w:rFonts w:hint="eastAsia"/>
                </w:rPr>
                <w:t>http://</w:t>
              </w:r>
              <w:r>
                <w:t>192.168.10.252</w:t>
              </w:r>
              <w:r>
                <w:rPr>
                  <w:rFonts w:hint="eastAsia"/>
                </w:rPr>
                <w:t>/sanlong/</w:t>
              </w:r>
            </w:ins>
            <w:ins w:id="1871" w:author="陈涛" w:date="2015-11-24T20:33:00Z">
              <w:r>
                <w:t>region</w:t>
              </w:r>
            </w:ins>
            <w:ins w:id="1872" w:author="陈涛" w:date="2015-11-24T20:32:00Z">
              <w:r>
                <w:t>/</w:t>
              </w:r>
            </w:ins>
            <w:ins w:id="1873" w:author="陈涛" w:date="2015-11-24T20:33:00Z">
              <w:r>
                <w:t>list</w:t>
              </w:r>
            </w:ins>
            <w:ins w:id="1874" w:author="陈涛" w:date="2015-11-24T20:32:00Z">
              <w:r>
                <w:t xml:space="preserve"> </w:t>
              </w:r>
            </w:ins>
          </w:p>
        </w:tc>
      </w:tr>
      <w:tr w:rsidR="00523BD4">
        <w:trPr>
          <w:ins w:id="1875" w:author="陈涛" w:date="2015-11-24T20:32:00Z"/>
        </w:trPr>
        <w:tc>
          <w:tcPr>
            <w:tcW w:w="1271" w:type="dxa"/>
          </w:tcPr>
          <w:p w:rsidR="00523BD4" w:rsidRDefault="002972CB">
            <w:pPr>
              <w:rPr>
                <w:ins w:id="1876" w:author="陈涛" w:date="2015-11-24T20:32:00Z"/>
              </w:rPr>
            </w:pPr>
            <w:ins w:id="1877" w:author="陈涛" w:date="2015-11-24T20:32:00Z">
              <w:r>
                <w:rPr>
                  <w:rFonts w:hint="eastAsia"/>
                </w:rPr>
                <w:t>请求的参数</w:t>
              </w:r>
            </w:ins>
          </w:p>
        </w:tc>
        <w:tc>
          <w:tcPr>
            <w:tcW w:w="7025" w:type="dxa"/>
          </w:tcPr>
          <w:p w:rsidR="00523BD4" w:rsidRDefault="002972CB">
            <w:pPr>
              <w:rPr>
                <w:ins w:id="1878" w:author="陈涛" w:date="2015-11-24T20:34:00Z"/>
              </w:rPr>
            </w:pPr>
            <w:ins w:id="1879" w:author="陈涛" w:date="2015-11-24T20:34:00Z">
              <w:r>
                <w:t>{</w:t>
              </w:r>
            </w:ins>
          </w:p>
          <w:p w:rsidR="00523BD4" w:rsidRDefault="002972CB">
            <w:pPr>
              <w:rPr>
                <w:ins w:id="1880" w:author="陈涛" w:date="2015-11-24T20:34:00Z"/>
              </w:rPr>
            </w:pPr>
            <w:ins w:id="1881" w:author="陈涛" w:date="2015-11-24T20:34:00Z">
              <w:r>
                <w:t xml:space="preserve">    "header": {</w:t>
              </w:r>
            </w:ins>
          </w:p>
          <w:p w:rsidR="00523BD4" w:rsidRDefault="002972CB">
            <w:pPr>
              <w:rPr>
                <w:ins w:id="1882" w:author="陈涛" w:date="2015-11-24T20:34:00Z"/>
              </w:rPr>
            </w:pPr>
            <w:ins w:id="1883" w:author="陈涛" w:date="2015-11-24T20:34:00Z">
              <w:r>
                <w:t xml:space="preserve">        "dvlpId": "app_developer",</w:t>
              </w:r>
            </w:ins>
          </w:p>
          <w:p w:rsidR="00523BD4" w:rsidRDefault="002972CB">
            <w:pPr>
              <w:rPr>
                <w:ins w:id="1884" w:author="陈涛" w:date="2015-11-24T20:34:00Z"/>
              </w:rPr>
            </w:pPr>
            <w:ins w:id="1885" w:author="陈涛" w:date="2015-11-24T20:34:00Z">
              <w:r>
                <w:t xml:space="preserve">        "token": "7e203b8b32c296b4e9b2650bbdf0b838",</w:t>
              </w:r>
            </w:ins>
          </w:p>
          <w:p w:rsidR="00523BD4" w:rsidRDefault="002972CB">
            <w:pPr>
              <w:rPr>
                <w:ins w:id="1886" w:author="陈涛" w:date="2015-11-24T20:34:00Z"/>
              </w:rPr>
            </w:pPr>
            <w:ins w:id="1887" w:author="陈涛" w:date="2015-11-24T20:34:00Z">
              <w:r>
                <w:t xml:space="preserve">        "loginId": "13512768679"</w:t>
              </w:r>
            </w:ins>
          </w:p>
          <w:p w:rsidR="00523BD4" w:rsidRDefault="002972CB">
            <w:pPr>
              <w:rPr>
                <w:ins w:id="1888" w:author="陈涛" w:date="2015-11-24T20:34:00Z"/>
              </w:rPr>
            </w:pPr>
            <w:ins w:id="1889" w:author="陈涛" w:date="2015-11-24T20:34:00Z">
              <w:r>
                <w:t xml:space="preserve">    },</w:t>
              </w:r>
            </w:ins>
          </w:p>
          <w:p w:rsidR="00523BD4" w:rsidRDefault="002972CB">
            <w:pPr>
              <w:rPr>
                <w:ins w:id="1890" w:author="陈涛" w:date="2015-11-24T20:34:00Z"/>
              </w:rPr>
            </w:pPr>
            <w:ins w:id="1891" w:author="陈涛" w:date="2015-11-24T20:34:00Z">
              <w:r>
                <w:t xml:space="preserve">    "params": {</w:t>
              </w:r>
            </w:ins>
          </w:p>
          <w:p w:rsidR="00523BD4" w:rsidRDefault="002972CB">
            <w:pPr>
              <w:rPr>
                <w:ins w:id="1892" w:author="陈涛" w:date="2015-11-24T20:34:00Z"/>
              </w:rPr>
            </w:pPr>
            <w:ins w:id="1893" w:author="陈涛" w:date="2015-11-24T20:34:00Z">
              <w:r>
                <w:t xml:space="preserve">        "parent</w:t>
              </w:r>
              <w:r>
                <w:rPr>
                  <w:rFonts w:hint="eastAsia"/>
                </w:rPr>
                <w:t>Id</w:t>
              </w:r>
              <w:r>
                <w:t>": 1</w:t>
              </w:r>
            </w:ins>
          </w:p>
          <w:p w:rsidR="00523BD4" w:rsidRDefault="002972CB">
            <w:pPr>
              <w:rPr>
                <w:ins w:id="1894" w:author="陈涛" w:date="2015-11-24T20:34:00Z"/>
              </w:rPr>
            </w:pPr>
            <w:ins w:id="1895" w:author="陈涛" w:date="2015-11-24T20:34:00Z">
              <w:r>
                <w:t xml:space="preserve">    }</w:t>
              </w:r>
            </w:ins>
          </w:p>
          <w:p w:rsidR="00523BD4" w:rsidRDefault="002972CB">
            <w:pPr>
              <w:rPr>
                <w:ins w:id="1896" w:author="陈涛" w:date="2015-11-24T20:32:00Z"/>
              </w:rPr>
            </w:pPr>
            <w:ins w:id="1897" w:author="陈涛" w:date="2015-11-24T20:34:00Z">
              <w:r>
                <w:t>}</w:t>
              </w:r>
            </w:ins>
          </w:p>
        </w:tc>
      </w:tr>
      <w:tr w:rsidR="00523BD4">
        <w:trPr>
          <w:ins w:id="1898" w:author="陈涛" w:date="2015-11-24T20:32:00Z"/>
        </w:trPr>
        <w:tc>
          <w:tcPr>
            <w:tcW w:w="1271" w:type="dxa"/>
          </w:tcPr>
          <w:p w:rsidR="00523BD4" w:rsidRDefault="002972CB">
            <w:pPr>
              <w:rPr>
                <w:ins w:id="1899" w:author="陈涛" w:date="2015-11-24T20:32:00Z"/>
              </w:rPr>
            </w:pPr>
            <w:ins w:id="1900" w:author="陈涛" w:date="2015-11-24T20:38:00Z">
              <w:r>
                <w:rPr>
                  <w:rFonts w:hint="eastAsia"/>
                </w:rPr>
                <w:t>返回</w:t>
              </w:r>
              <w:r>
                <w:rPr>
                  <w:rFonts w:hint="eastAsia"/>
                </w:rPr>
                <w:t>json</w:t>
              </w:r>
            </w:ins>
          </w:p>
        </w:tc>
        <w:tc>
          <w:tcPr>
            <w:tcW w:w="7025" w:type="dxa"/>
          </w:tcPr>
          <w:p w:rsidR="00523BD4" w:rsidRDefault="002972CB">
            <w:pPr>
              <w:rPr>
                <w:ins w:id="1901" w:author="陈涛" w:date="2015-11-24T20:35:00Z"/>
              </w:rPr>
            </w:pPr>
            <w:ins w:id="1902" w:author="陈涛" w:date="2015-11-24T20:35:00Z">
              <w:r>
                <w:t>{</w:t>
              </w:r>
            </w:ins>
          </w:p>
          <w:p w:rsidR="00523BD4" w:rsidRDefault="002972CB">
            <w:pPr>
              <w:rPr>
                <w:ins w:id="1903" w:author="陈涛" w:date="2015-11-24T20:35:00Z"/>
              </w:rPr>
            </w:pPr>
            <w:ins w:id="1904" w:author="陈涛" w:date="2015-11-24T20:35:00Z">
              <w:r>
                <w:t xml:space="preserve">    "header</w:t>
              </w:r>
              <w:r>
                <w:t>": {</w:t>
              </w:r>
            </w:ins>
          </w:p>
          <w:p w:rsidR="00523BD4" w:rsidRDefault="002972CB">
            <w:pPr>
              <w:rPr>
                <w:ins w:id="1905" w:author="陈涛" w:date="2015-11-24T20:35:00Z"/>
              </w:rPr>
            </w:pPr>
            <w:ins w:id="1906" w:author="陈涛" w:date="2015-11-24T20:35:00Z">
              <w:r>
                <w:t xml:space="preserve">        "status": 0,</w:t>
              </w:r>
            </w:ins>
          </w:p>
          <w:p w:rsidR="00523BD4" w:rsidRDefault="002972CB">
            <w:pPr>
              <w:rPr>
                <w:ins w:id="1907" w:author="陈涛" w:date="2015-11-24T20:35:00Z"/>
              </w:rPr>
            </w:pPr>
            <w:ins w:id="1908" w:author="陈涛" w:date="2015-11-24T20:35:00Z">
              <w:r>
                <w:rPr>
                  <w:rFonts w:hint="eastAsia"/>
                </w:rPr>
                <w:t xml:space="preserve">        "msg": "</w:t>
              </w:r>
              <w:r>
                <w:rPr>
                  <w:rFonts w:hint="eastAsia"/>
                </w:rPr>
                <w:t>获取城市地区记录成功</w:t>
              </w:r>
              <w:r>
                <w:rPr>
                  <w:rFonts w:hint="eastAsia"/>
                </w:rPr>
                <w:t>"</w:t>
              </w:r>
            </w:ins>
          </w:p>
          <w:p w:rsidR="00523BD4" w:rsidRDefault="002972CB">
            <w:pPr>
              <w:rPr>
                <w:ins w:id="1909" w:author="陈涛" w:date="2015-11-24T20:35:00Z"/>
              </w:rPr>
            </w:pPr>
            <w:ins w:id="1910" w:author="陈涛" w:date="2015-11-24T20:35:00Z">
              <w:r>
                <w:t xml:space="preserve">    },</w:t>
              </w:r>
            </w:ins>
          </w:p>
          <w:p w:rsidR="00523BD4" w:rsidRDefault="002972CB">
            <w:pPr>
              <w:rPr>
                <w:ins w:id="1911" w:author="陈涛" w:date="2015-11-24T20:35:00Z"/>
              </w:rPr>
            </w:pPr>
            <w:ins w:id="1912" w:author="陈涛" w:date="2015-11-24T20:35:00Z">
              <w:r>
                <w:t xml:space="preserve">    "datas": [</w:t>
              </w:r>
            </w:ins>
          </w:p>
          <w:p w:rsidR="00523BD4" w:rsidRDefault="002972CB">
            <w:pPr>
              <w:rPr>
                <w:ins w:id="1913" w:author="陈涛" w:date="2015-11-24T20:35:00Z"/>
              </w:rPr>
            </w:pPr>
            <w:ins w:id="1914" w:author="陈涛" w:date="2015-11-24T20:35:00Z">
              <w:r>
                <w:t xml:space="preserve">        {</w:t>
              </w:r>
            </w:ins>
          </w:p>
          <w:p w:rsidR="00523BD4" w:rsidRDefault="002972CB">
            <w:pPr>
              <w:rPr>
                <w:ins w:id="1915" w:author="陈涛" w:date="2015-11-24T20:35:00Z"/>
              </w:rPr>
            </w:pPr>
            <w:ins w:id="1916" w:author="陈涛" w:date="2015-11-24T20:35:00Z">
              <w:r>
                <w:t xml:space="preserve">            "regionId": 32,</w:t>
              </w:r>
            </w:ins>
          </w:p>
          <w:p w:rsidR="00523BD4" w:rsidRDefault="002972CB">
            <w:pPr>
              <w:rPr>
                <w:ins w:id="1917" w:author="陈涛" w:date="2015-11-24T20:35:00Z"/>
              </w:rPr>
            </w:pPr>
            <w:ins w:id="1918" w:author="陈涛" w:date="2015-11-24T20:35:00Z">
              <w:r>
                <w:rPr>
                  <w:rFonts w:hint="eastAsia"/>
                </w:rPr>
                <w:t xml:space="preserve">            "regionName": "</w:t>
              </w:r>
              <w:r>
                <w:rPr>
                  <w:rFonts w:hint="eastAsia"/>
                </w:rPr>
                <w:t>新疆维吾尔自治区</w:t>
              </w:r>
              <w:r>
                <w:rPr>
                  <w:rFonts w:hint="eastAsia"/>
                </w:rPr>
                <w:t>"</w:t>
              </w:r>
            </w:ins>
          </w:p>
          <w:p w:rsidR="00523BD4" w:rsidRDefault="002972CB">
            <w:pPr>
              <w:rPr>
                <w:ins w:id="1919" w:author="陈涛" w:date="2015-11-24T20:35:00Z"/>
              </w:rPr>
            </w:pPr>
            <w:ins w:id="1920" w:author="陈涛" w:date="2015-11-24T20:35:00Z">
              <w:r>
                <w:t xml:space="preserve">        }</w:t>
              </w:r>
            </w:ins>
          </w:p>
          <w:p w:rsidR="00523BD4" w:rsidRDefault="002972CB">
            <w:pPr>
              <w:rPr>
                <w:ins w:id="1921" w:author="陈涛" w:date="2015-11-24T20:35:00Z"/>
              </w:rPr>
            </w:pPr>
            <w:ins w:id="1922" w:author="陈涛" w:date="2015-11-24T20:35:00Z">
              <w:r>
                <w:lastRenderedPageBreak/>
                <w:t xml:space="preserve">    ]</w:t>
              </w:r>
            </w:ins>
          </w:p>
          <w:p w:rsidR="00523BD4" w:rsidRDefault="002972CB">
            <w:pPr>
              <w:rPr>
                <w:ins w:id="1923" w:author="陈涛" w:date="2015-11-24T20:32:00Z"/>
              </w:rPr>
            </w:pPr>
            <w:ins w:id="1924" w:author="陈涛" w:date="2015-11-24T20:35:00Z">
              <w:r>
                <w:t>}</w:t>
              </w:r>
            </w:ins>
          </w:p>
        </w:tc>
      </w:tr>
    </w:tbl>
    <w:p w:rsidR="00523BD4" w:rsidRDefault="00523BD4">
      <w:pPr>
        <w:rPr>
          <w:ins w:id="1925" w:author="陈涛" w:date="2015-11-24T20:32:00Z"/>
        </w:rPr>
      </w:pPr>
    </w:p>
    <w:p w:rsidR="00523BD4" w:rsidRDefault="002972CB">
      <w:pPr>
        <w:rPr>
          <w:ins w:id="1926" w:author="陈涛" w:date="2015-11-24T20:32:00Z"/>
        </w:rPr>
      </w:pPr>
      <w:ins w:id="1927" w:author="陈涛" w:date="2015-11-24T20:32:00Z">
        <w:r>
          <w:rPr>
            <w:rFonts w:hint="eastAsia"/>
          </w:rPr>
          <w:t>调用参数说明</w:t>
        </w:r>
      </w:ins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610"/>
        <w:gridCol w:w="6607"/>
      </w:tblGrid>
      <w:tr w:rsidR="00523BD4">
        <w:trPr>
          <w:ins w:id="1928" w:author="陈涛" w:date="2015-11-24T20:32:00Z"/>
        </w:trPr>
        <w:tc>
          <w:tcPr>
            <w:tcW w:w="1610" w:type="dxa"/>
          </w:tcPr>
          <w:p w:rsidR="00523BD4" w:rsidRDefault="002972CB">
            <w:pPr>
              <w:rPr>
                <w:ins w:id="1929" w:author="陈涛" w:date="2015-11-24T20:32:00Z"/>
              </w:rPr>
            </w:pPr>
            <w:ins w:id="1930" w:author="陈涛" w:date="2015-11-24T20:35:00Z">
              <w:r>
                <w:t>parent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6607" w:type="dxa"/>
          </w:tcPr>
          <w:p w:rsidR="00523BD4" w:rsidRDefault="002972CB">
            <w:pPr>
              <w:rPr>
                <w:ins w:id="1931" w:author="陈涛" w:date="2015-11-24T20:32:00Z"/>
              </w:rPr>
            </w:pPr>
            <w:ins w:id="1932" w:author="陈涛" w:date="2015-11-24T20:35:00Z">
              <w:r>
                <w:rPr>
                  <w:rFonts w:hint="eastAsia"/>
                </w:rPr>
                <w:t>父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，不传默认为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，</w:t>
              </w:r>
              <w:r>
                <w:t>查询</w:t>
              </w:r>
              <w:r>
                <w:rPr>
                  <w:rFonts w:hint="eastAsia"/>
                </w:rPr>
                <w:t>所有省份</w:t>
              </w:r>
            </w:ins>
          </w:p>
        </w:tc>
      </w:tr>
    </w:tbl>
    <w:p w:rsidR="00523BD4" w:rsidRDefault="00523BD4">
      <w:pPr>
        <w:rPr>
          <w:ins w:id="1933" w:author="陈涛" w:date="2015-11-24T20:36:00Z"/>
          <w:b/>
        </w:rPr>
      </w:pPr>
    </w:p>
    <w:p w:rsidR="00523BD4" w:rsidRPr="00523BD4" w:rsidRDefault="002972CB">
      <w:pPr>
        <w:rPr>
          <w:ins w:id="1934" w:author="陈涛" w:date="2015-11-24T20:36:00Z"/>
          <w:rPrChange w:id="1935" w:author="陈涛" w:date="2015-11-24T20:36:00Z">
            <w:rPr>
              <w:ins w:id="1936" w:author="陈涛" w:date="2015-11-24T20:36:00Z"/>
              <w:b/>
            </w:rPr>
          </w:rPrChange>
        </w:rPr>
      </w:pPr>
      <w:ins w:id="1937" w:author="陈涛" w:date="2015-11-24T20:36:00Z">
        <w:r>
          <w:rPr>
            <w:rFonts w:hint="eastAsia"/>
            <w:rPrChange w:id="1938" w:author="陈涛" w:date="2015-11-24T20:36:00Z">
              <w:rPr>
                <w:rFonts w:hint="eastAsia"/>
                <w:b/>
              </w:rPr>
            </w:rPrChange>
          </w:rPr>
          <w:t>响应参数说明</w:t>
        </w:r>
      </w:ins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610"/>
        <w:gridCol w:w="6607"/>
      </w:tblGrid>
      <w:tr w:rsidR="00523BD4">
        <w:trPr>
          <w:ins w:id="1939" w:author="陈涛" w:date="2015-11-24T20:36:00Z"/>
        </w:trPr>
        <w:tc>
          <w:tcPr>
            <w:tcW w:w="1610" w:type="dxa"/>
          </w:tcPr>
          <w:p w:rsidR="00523BD4" w:rsidRDefault="002972CB">
            <w:pPr>
              <w:rPr>
                <w:ins w:id="1940" w:author="陈涛" w:date="2015-11-24T20:36:00Z"/>
              </w:rPr>
            </w:pPr>
            <w:ins w:id="1941" w:author="陈涛" w:date="2015-11-24T20:37:00Z">
              <w:r>
                <w:t>regionId</w:t>
              </w:r>
            </w:ins>
          </w:p>
        </w:tc>
        <w:tc>
          <w:tcPr>
            <w:tcW w:w="6607" w:type="dxa"/>
          </w:tcPr>
          <w:p w:rsidR="00523BD4" w:rsidRDefault="002972CB">
            <w:pPr>
              <w:rPr>
                <w:ins w:id="1942" w:author="陈涛" w:date="2015-11-24T20:36:00Z"/>
              </w:rPr>
            </w:pPr>
            <w:ins w:id="1943" w:author="陈涛" w:date="2015-11-24T20:37:00Z">
              <w:r>
                <w:rPr>
                  <w:rFonts w:hint="eastAsia"/>
                </w:rPr>
                <w:t>省份，</w:t>
              </w:r>
              <w:r>
                <w:t>城市</w:t>
              </w:r>
              <w:r>
                <w:rPr>
                  <w:rFonts w:hint="eastAsia"/>
                </w:rPr>
                <w:t>或地区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，</w:t>
              </w:r>
              <w:r>
                <w:t>用来</w:t>
              </w:r>
              <w:r>
                <w:rPr>
                  <w:rFonts w:hint="eastAsia"/>
                </w:rPr>
                <w:t>查询</w:t>
              </w:r>
            </w:ins>
            <w:ins w:id="1944" w:author="陈涛" w:date="2015-11-24T20:38:00Z">
              <w:r>
                <w:rPr>
                  <w:rFonts w:hint="eastAsia"/>
                </w:rPr>
                <w:t>子列表的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23BD4">
        <w:trPr>
          <w:ins w:id="1945" w:author="陈涛" w:date="2015-11-24T20:37:00Z"/>
        </w:trPr>
        <w:tc>
          <w:tcPr>
            <w:tcW w:w="1610" w:type="dxa"/>
          </w:tcPr>
          <w:p w:rsidR="00523BD4" w:rsidRDefault="002972CB">
            <w:pPr>
              <w:rPr>
                <w:ins w:id="1946" w:author="陈涛" w:date="2015-11-24T20:37:00Z"/>
              </w:rPr>
            </w:pPr>
            <w:ins w:id="1947" w:author="陈涛" w:date="2015-11-24T20:37:00Z">
              <w:r>
                <w:rPr>
                  <w:rFonts w:hint="eastAsia"/>
                </w:rPr>
                <w:t>regionName</w:t>
              </w:r>
            </w:ins>
          </w:p>
        </w:tc>
        <w:tc>
          <w:tcPr>
            <w:tcW w:w="6607" w:type="dxa"/>
          </w:tcPr>
          <w:p w:rsidR="00523BD4" w:rsidRDefault="002972CB">
            <w:pPr>
              <w:rPr>
                <w:ins w:id="1948" w:author="陈涛" w:date="2015-11-24T20:37:00Z"/>
              </w:rPr>
            </w:pPr>
            <w:ins w:id="1949" w:author="陈涛" w:date="2015-11-24T20:37:00Z">
              <w:r>
                <w:rPr>
                  <w:rFonts w:hint="eastAsia"/>
                </w:rPr>
                <w:t>省份，</w:t>
              </w:r>
              <w:r>
                <w:t>城市</w:t>
              </w:r>
              <w:r>
                <w:rPr>
                  <w:rFonts w:hint="eastAsia"/>
                </w:rPr>
                <w:t>或地区名称</w:t>
              </w:r>
            </w:ins>
          </w:p>
        </w:tc>
      </w:tr>
    </w:tbl>
    <w:p w:rsidR="00523BD4" w:rsidRDefault="00523BD4">
      <w:pPr>
        <w:rPr>
          <w:ins w:id="1950" w:author="黄胜" w:date="2015-12-03T13:43:00Z"/>
          <w:b/>
        </w:rPr>
      </w:pPr>
    </w:p>
    <w:p w:rsidR="00523BD4" w:rsidRDefault="00523BD4">
      <w:pPr>
        <w:rPr>
          <w:ins w:id="1951" w:author="黄胜" w:date="2015-12-03T13:43:00Z"/>
          <w:b/>
        </w:rPr>
      </w:pPr>
    </w:p>
    <w:p w:rsidR="00523BD4" w:rsidRDefault="002972CB">
      <w:pPr>
        <w:pStyle w:val="2"/>
        <w:numPr>
          <w:ilvl w:val="0"/>
          <w:numId w:val="1"/>
        </w:numPr>
        <w:rPr>
          <w:ins w:id="1952" w:author="黄胜" w:date="2015-12-03T13:43:00Z"/>
        </w:rPr>
      </w:pPr>
      <w:ins w:id="1953" w:author="黄胜" w:date="2015-12-03T13:43:00Z">
        <w:r>
          <w:rPr>
            <w:rFonts w:hint="eastAsia"/>
          </w:rPr>
          <w:t>奖励</w:t>
        </w:r>
        <w:r>
          <w:t>金额</w:t>
        </w:r>
      </w:ins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rPr>
          <w:ins w:id="1954" w:author="黄胜" w:date="2015-12-03T13:43:00Z"/>
        </w:trPr>
        <w:tc>
          <w:tcPr>
            <w:tcW w:w="8296" w:type="dxa"/>
            <w:gridSpan w:val="2"/>
          </w:tcPr>
          <w:p w:rsidR="00523BD4" w:rsidRDefault="002972CB">
            <w:pPr>
              <w:rPr>
                <w:ins w:id="1955" w:author="黄胜" w:date="2015-12-03T13:43:00Z"/>
              </w:rPr>
            </w:pPr>
            <w:ins w:id="1956" w:author="黄胜" w:date="2015-12-03T13:43:00Z">
              <w:r>
                <w:rPr>
                  <w:rFonts w:hint="eastAsia"/>
                </w:rPr>
                <w:t>http://</w:t>
              </w:r>
              <w:r>
                <w:t>192.168.10.252</w:t>
              </w:r>
              <w:r>
                <w:rPr>
                  <w:rFonts w:hint="eastAsia"/>
                </w:rPr>
                <w:t>/sanlong/</w:t>
              </w:r>
              <w:r>
                <w:t xml:space="preserve">balance/award </w:t>
              </w:r>
            </w:ins>
          </w:p>
        </w:tc>
      </w:tr>
      <w:tr w:rsidR="00523BD4">
        <w:trPr>
          <w:ins w:id="1957" w:author="黄胜" w:date="2015-12-03T13:43:00Z"/>
        </w:trPr>
        <w:tc>
          <w:tcPr>
            <w:tcW w:w="1271" w:type="dxa"/>
          </w:tcPr>
          <w:p w:rsidR="00523BD4" w:rsidRDefault="002972CB">
            <w:pPr>
              <w:rPr>
                <w:ins w:id="1958" w:author="黄胜" w:date="2015-12-03T13:43:00Z"/>
              </w:rPr>
            </w:pPr>
            <w:ins w:id="1959" w:author="黄胜" w:date="2015-12-03T13:43:00Z">
              <w:r>
                <w:rPr>
                  <w:rFonts w:hint="eastAsia"/>
                </w:rPr>
                <w:t>请求的参数</w:t>
              </w:r>
            </w:ins>
          </w:p>
        </w:tc>
        <w:tc>
          <w:tcPr>
            <w:tcW w:w="7025" w:type="dxa"/>
          </w:tcPr>
          <w:p w:rsidR="00523BD4" w:rsidRDefault="002972CB">
            <w:pPr>
              <w:rPr>
                <w:ins w:id="1960" w:author="黄胜" w:date="2015-12-03T13:43:00Z"/>
              </w:rPr>
            </w:pPr>
            <w:ins w:id="1961" w:author="黄胜" w:date="2015-12-03T13:43:00Z">
              <w:r>
                <w:t>{</w:t>
              </w:r>
            </w:ins>
          </w:p>
          <w:p w:rsidR="00523BD4" w:rsidRDefault="002972CB">
            <w:pPr>
              <w:rPr>
                <w:ins w:id="1962" w:author="黄胜" w:date="2015-12-03T13:43:00Z"/>
              </w:rPr>
            </w:pPr>
            <w:ins w:id="1963" w:author="黄胜" w:date="2015-12-03T13:43:00Z">
              <w:r>
                <w:t xml:space="preserve">    "header": {</w:t>
              </w:r>
            </w:ins>
          </w:p>
          <w:p w:rsidR="00523BD4" w:rsidRDefault="002972CB">
            <w:pPr>
              <w:rPr>
                <w:ins w:id="1964" w:author="黄胜" w:date="2015-12-03T13:43:00Z"/>
              </w:rPr>
            </w:pPr>
            <w:ins w:id="1965" w:author="黄胜" w:date="2015-12-03T13:43:00Z">
              <w:r>
                <w:t xml:space="preserve">        "dvlpId": "app_developer",</w:t>
              </w:r>
            </w:ins>
          </w:p>
          <w:p w:rsidR="00523BD4" w:rsidRDefault="002972CB">
            <w:pPr>
              <w:rPr>
                <w:ins w:id="1966" w:author="黄胜" w:date="2015-12-03T13:43:00Z"/>
              </w:rPr>
            </w:pPr>
            <w:ins w:id="1967" w:author="黄胜" w:date="2015-12-03T13:43:00Z">
              <w:r>
                <w:t xml:space="preserve">        "token": "7e203b8b32c296b4e9b2650bbdf0b838",</w:t>
              </w:r>
            </w:ins>
          </w:p>
          <w:p w:rsidR="00523BD4" w:rsidRDefault="002972CB">
            <w:pPr>
              <w:rPr>
                <w:ins w:id="1968" w:author="黄胜" w:date="2015-12-03T13:43:00Z"/>
              </w:rPr>
            </w:pPr>
            <w:ins w:id="1969" w:author="黄胜" w:date="2015-12-03T13:43:00Z">
              <w:r>
                <w:t xml:space="preserve">        "loginId": "13512768679"</w:t>
              </w:r>
            </w:ins>
          </w:p>
          <w:p w:rsidR="00523BD4" w:rsidRDefault="002972CB">
            <w:pPr>
              <w:rPr>
                <w:ins w:id="1970" w:author="黄胜" w:date="2015-12-03T13:43:00Z"/>
              </w:rPr>
            </w:pPr>
            <w:ins w:id="1971" w:author="黄胜" w:date="2015-12-03T13:43:00Z">
              <w:r>
                <w:t xml:space="preserve">    },</w:t>
              </w:r>
            </w:ins>
          </w:p>
          <w:p w:rsidR="00523BD4" w:rsidRDefault="002972CB">
            <w:pPr>
              <w:rPr>
                <w:ins w:id="1972" w:author="黄胜" w:date="2015-12-03T13:43:00Z"/>
              </w:rPr>
            </w:pPr>
            <w:ins w:id="1973" w:author="黄胜" w:date="2015-12-03T13:43:00Z">
              <w:r>
                <w:t xml:space="preserve">    "params": {</w:t>
              </w:r>
            </w:ins>
          </w:p>
          <w:p w:rsidR="00523BD4" w:rsidRDefault="002972CB">
            <w:pPr>
              <w:rPr>
                <w:ins w:id="1974" w:author="黄胜" w:date="2015-12-03T13:43:00Z"/>
              </w:rPr>
            </w:pPr>
            <w:ins w:id="1975" w:author="黄胜" w:date="2015-12-03T13:43:00Z">
              <w:r>
                <w:t xml:space="preserve">       “awardType”:4</w:t>
              </w:r>
            </w:ins>
          </w:p>
          <w:p w:rsidR="00523BD4" w:rsidRDefault="002972CB">
            <w:pPr>
              <w:rPr>
                <w:ins w:id="1976" w:author="黄胜" w:date="2015-12-03T13:43:00Z"/>
              </w:rPr>
            </w:pPr>
            <w:ins w:id="1977" w:author="黄胜" w:date="2015-12-03T13:43:00Z">
              <w:r>
                <w:t xml:space="preserve">    }</w:t>
              </w:r>
            </w:ins>
          </w:p>
          <w:p w:rsidR="00523BD4" w:rsidRDefault="002972CB">
            <w:pPr>
              <w:rPr>
                <w:ins w:id="1978" w:author="黄胜" w:date="2015-12-03T13:43:00Z"/>
              </w:rPr>
            </w:pPr>
            <w:ins w:id="1979" w:author="黄胜" w:date="2015-12-03T13:43:00Z">
              <w:r>
                <w:t>}</w:t>
              </w:r>
            </w:ins>
          </w:p>
        </w:tc>
      </w:tr>
      <w:tr w:rsidR="00523BD4">
        <w:trPr>
          <w:ins w:id="1980" w:author="黄胜" w:date="2015-12-03T13:43:00Z"/>
        </w:trPr>
        <w:tc>
          <w:tcPr>
            <w:tcW w:w="1271" w:type="dxa"/>
          </w:tcPr>
          <w:p w:rsidR="00523BD4" w:rsidRDefault="002972CB">
            <w:pPr>
              <w:rPr>
                <w:ins w:id="1981" w:author="黄胜" w:date="2015-12-03T13:43:00Z"/>
              </w:rPr>
            </w:pPr>
            <w:ins w:id="1982" w:author="黄胜" w:date="2015-12-03T13:43:00Z">
              <w:r>
                <w:rPr>
                  <w:rFonts w:hint="eastAsia"/>
                </w:rPr>
                <w:t>返回</w:t>
              </w:r>
              <w:r>
                <w:rPr>
                  <w:rFonts w:hint="eastAsia"/>
                </w:rPr>
                <w:t>json</w:t>
              </w:r>
            </w:ins>
          </w:p>
        </w:tc>
        <w:tc>
          <w:tcPr>
            <w:tcW w:w="7025" w:type="dxa"/>
          </w:tcPr>
          <w:p w:rsidR="00523BD4" w:rsidRDefault="002972CB">
            <w:pPr>
              <w:rPr>
                <w:ins w:id="1983" w:author="黄胜" w:date="2015-12-03T13:43:00Z"/>
              </w:rPr>
            </w:pPr>
            <w:ins w:id="1984" w:author="黄胜" w:date="2015-12-03T13:43:00Z">
              <w:r>
                <w:t>{</w:t>
              </w:r>
            </w:ins>
          </w:p>
          <w:p w:rsidR="00523BD4" w:rsidRDefault="002972CB">
            <w:pPr>
              <w:rPr>
                <w:ins w:id="1985" w:author="黄胜" w:date="2015-12-03T13:43:00Z"/>
              </w:rPr>
            </w:pPr>
            <w:ins w:id="1986" w:author="黄胜" w:date="2015-12-03T13:43:00Z">
              <w:r>
                <w:t xml:space="preserve">    "header": {</w:t>
              </w:r>
            </w:ins>
          </w:p>
          <w:p w:rsidR="00523BD4" w:rsidRDefault="002972CB">
            <w:pPr>
              <w:rPr>
                <w:ins w:id="1987" w:author="黄胜" w:date="2015-12-03T13:43:00Z"/>
              </w:rPr>
            </w:pPr>
            <w:ins w:id="1988" w:author="黄胜" w:date="2015-12-03T13:43:00Z">
              <w:r>
                <w:t xml:space="preserve">        "status": 0,</w:t>
              </w:r>
            </w:ins>
          </w:p>
          <w:p w:rsidR="00523BD4" w:rsidRDefault="002972CB">
            <w:pPr>
              <w:rPr>
                <w:ins w:id="1989" w:author="黄胜" w:date="2015-12-03T13:43:00Z"/>
              </w:rPr>
            </w:pPr>
            <w:ins w:id="1990" w:author="黄胜" w:date="2015-12-03T13:43:00Z">
              <w:r>
                <w:rPr>
                  <w:rFonts w:hint="eastAsia"/>
                </w:rPr>
                <w:t xml:space="preserve">        "msg": "</w:t>
              </w:r>
            </w:ins>
            <w:ins w:id="1991" w:author="黄胜" w:date="2015-12-03T13:44:00Z">
              <w:r>
                <w:rPr>
                  <w:rFonts w:hint="eastAsia"/>
                </w:rPr>
                <w:t>领取</w:t>
              </w:r>
              <w:r>
                <w:t>奖励</w:t>
              </w:r>
            </w:ins>
            <w:ins w:id="1992" w:author="黄胜" w:date="2015-12-03T13:43:00Z">
              <w:r>
                <w:rPr>
                  <w:rFonts w:hint="eastAsia"/>
                </w:rPr>
                <w:t>成功</w:t>
              </w:r>
              <w:r>
                <w:rPr>
                  <w:rFonts w:hint="eastAsia"/>
                </w:rPr>
                <w:t>"</w:t>
              </w:r>
            </w:ins>
          </w:p>
          <w:p w:rsidR="00523BD4" w:rsidRDefault="002972CB" w:rsidP="00523BD4">
            <w:pPr>
              <w:ind w:firstLine="420"/>
              <w:rPr>
                <w:ins w:id="1993" w:author="黄胜" w:date="2015-12-03T13:44:00Z"/>
              </w:rPr>
              <w:pPrChange w:id="1994" w:author="黄胜" w:date="2015-12-03T13:44:00Z">
                <w:pPr/>
              </w:pPrChange>
            </w:pPr>
            <w:ins w:id="1995" w:author="黄胜" w:date="2015-12-03T13:43:00Z">
              <w:r>
                <w:t>}</w:t>
              </w:r>
            </w:ins>
          </w:p>
          <w:p w:rsidR="00523BD4" w:rsidRDefault="002972CB">
            <w:pPr>
              <w:rPr>
                <w:ins w:id="1996" w:author="黄胜" w:date="2015-12-03T13:43:00Z"/>
              </w:rPr>
            </w:pPr>
            <w:ins w:id="1997" w:author="黄胜" w:date="2015-12-03T13:43:00Z">
              <w:r>
                <w:t>}</w:t>
              </w:r>
            </w:ins>
          </w:p>
        </w:tc>
      </w:tr>
    </w:tbl>
    <w:p w:rsidR="00523BD4" w:rsidRDefault="00523BD4">
      <w:pPr>
        <w:rPr>
          <w:ins w:id="1998" w:author="黄胜" w:date="2015-12-03T13:43:00Z"/>
        </w:rPr>
      </w:pPr>
    </w:p>
    <w:p w:rsidR="00523BD4" w:rsidRDefault="00523BD4">
      <w:pPr>
        <w:rPr>
          <w:ins w:id="1999" w:author="黄胜" w:date="2015-12-03T13:43:00Z"/>
        </w:rPr>
      </w:pPr>
    </w:p>
    <w:p w:rsidR="00523BD4" w:rsidRDefault="002972CB">
      <w:pPr>
        <w:rPr>
          <w:ins w:id="2000" w:author="黄胜" w:date="2015-12-03T13:43:00Z"/>
        </w:rPr>
      </w:pPr>
      <w:ins w:id="2001" w:author="黄胜" w:date="2015-12-03T13:43:00Z">
        <w:r>
          <w:rPr>
            <w:rFonts w:hint="eastAsia"/>
          </w:rPr>
          <w:t>调用参数说明</w:t>
        </w:r>
      </w:ins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  <w:tblPrChange w:id="2002" w:author="黄胜" w:date="2015-12-03T13:44:00Z">
          <w:tblPr>
            <w:tblStyle w:val="aa"/>
            <w:tblW w:w="8217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610"/>
        <w:gridCol w:w="6607"/>
        <w:tblGridChange w:id="2003">
          <w:tblGrid>
            <w:gridCol w:w="1610"/>
            <w:gridCol w:w="6607"/>
          </w:tblGrid>
        </w:tblGridChange>
      </w:tblGrid>
      <w:tr w:rsidR="00523BD4" w:rsidTr="00523BD4">
        <w:trPr>
          <w:ins w:id="2004" w:author="黄胜" w:date="2015-12-03T13:43:00Z"/>
        </w:trPr>
        <w:tc>
          <w:tcPr>
            <w:tcW w:w="1610" w:type="dxa"/>
            <w:tcPrChange w:id="2005" w:author="黄胜" w:date="2015-12-03T13:44:00Z">
              <w:tcPr>
                <w:tcW w:w="1610" w:type="dxa"/>
              </w:tcPr>
            </w:tcPrChange>
          </w:tcPr>
          <w:p w:rsidR="00523BD4" w:rsidRDefault="002972CB">
            <w:pPr>
              <w:rPr>
                <w:ins w:id="2006" w:author="黄胜" w:date="2015-12-03T13:43:00Z"/>
              </w:rPr>
            </w:pPr>
            <w:ins w:id="2007" w:author="黄胜" w:date="2015-12-03T13:43:00Z">
              <w:r>
                <w:t>dvlpId</w:t>
              </w:r>
            </w:ins>
          </w:p>
        </w:tc>
        <w:tc>
          <w:tcPr>
            <w:tcW w:w="6607" w:type="dxa"/>
            <w:tcPrChange w:id="2008" w:author="黄胜" w:date="2015-12-03T13:44:00Z">
              <w:tcPr>
                <w:tcW w:w="6607" w:type="dxa"/>
              </w:tcPr>
            </w:tcPrChange>
          </w:tcPr>
          <w:p w:rsidR="00523BD4" w:rsidRDefault="002972CB">
            <w:pPr>
              <w:rPr>
                <w:ins w:id="2009" w:author="黄胜" w:date="2015-12-03T13:43:00Z"/>
              </w:rPr>
            </w:pPr>
            <w:ins w:id="2010" w:author="黄胜" w:date="2015-12-03T13:43:00Z">
              <w:r>
                <w:rPr>
                  <w:rFonts w:hint="eastAsia"/>
                </w:rPr>
                <w:t>开发者帐号</w:t>
              </w:r>
            </w:ins>
          </w:p>
        </w:tc>
      </w:tr>
      <w:tr w:rsidR="00523BD4" w:rsidTr="00523BD4">
        <w:trPr>
          <w:ins w:id="2011" w:author="黄胜" w:date="2015-12-03T13:43:00Z"/>
        </w:trPr>
        <w:tc>
          <w:tcPr>
            <w:tcW w:w="1610" w:type="dxa"/>
            <w:tcPrChange w:id="2012" w:author="黄胜" w:date="2015-12-03T13:44:00Z">
              <w:tcPr>
                <w:tcW w:w="1610" w:type="dxa"/>
              </w:tcPr>
            </w:tcPrChange>
          </w:tcPr>
          <w:p w:rsidR="00523BD4" w:rsidRDefault="002972CB">
            <w:pPr>
              <w:rPr>
                <w:ins w:id="2013" w:author="黄胜" w:date="2015-12-03T13:43:00Z"/>
              </w:rPr>
            </w:pPr>
            <w:ins w:id="2014" w:author="黄胜" w:date="2015-12-03T13:43:00Z">
              <w:r>
                <w:t>token</w:t>
              </w:r>
            </w:ins>
          </w:p>
        </w:tc>
        <w:tc>
          <w:tcPr>
            <w:tcW w:w="6607" w:type="dxa"/>
            <w:tcPrChange w:id="2015" w:author="黄胜" w:date="2015-12-03T13:44:00Z">
              <w:tcPr>
                <w:tcW w:w="6607" w:type="dxa"/>
              </w:tcPr>
            </w:tcPrChange>
          </w:tcPr>
          <w:p w:rsidR="00523BD4" w:rsidRDefault="002972CB">
            <w:pPr>
              <w:rPr>
                <w:ins w:id="2016" w:author="黄胜" w:date="2015-12-03T13:43:00Z"/>
              </w:rPr>
            </w:pPr>
            <w:ins w:id="2017" w:author="黄胜" w:date="2015-12-03T13:43:00Z">
              <w:r>
                <w:rPr>
                  <w:rFonts w:hint="eastAsia"/>
                </w:rPr>
                <w:t>开发者令牌</w:t>
              </w:r>
            </w:ins>
          </w:p>
        </w:tc>
      </w:tr>
      <w:tr w:rsidR="00523BD4" w:rsidTr="00523BD4">
        <w:trPr>
          <w:ins w:id="2018" w:author="黄胜" w:date="2015-12-03T13:43:00Z"/>
        </w:trPr>
        <w:tc>
          <w:tcPr>
            <w:tcW w:w="1610" w:type="dxa"/>
            <w:tcPrChange w:id="2019" w:author="黄胜" w:date="2015-12-03T13:44:00Z">
              <w:tcPr>
                <w:tcW w:w="1610" w:type="dxa"/>
              </w:tcPr>
            </w:tcPrChange>
          </w:tcPr>
          <w:p w:rsidR="00523BD4" w:rsidRDefault="002972CB">
            <w:pPr>
              <w:rPr>
                <w:ins w:id="2020" w:author="黄胜" w:date="2015-12-03T13:43:00Z"/>
              </w:rPr>
            </w:pPr>
            <w:ins w:id="2021" w:author="黄胜" w:date="2015-12-03T13:43:00Z">
              <w:r>
                <w:t>l</w:t>
              </w:r>
              <w:r>
                <w:rPr>
                  <w:rFonts w:hint="eastAsia"/>
                </w:rPr>
                <w:t>ogin</w:t>
              </w:r>
              <w:r>
                <w:t>Id</w:t>
              </w:r>
            </w:ins>
          </w:p>
        </w:tc>
        <w:tc>
          <w:tcPr>
            <w:tcW w:w="6607" w:type="dxa"/>
            <w:tcPrChange w:id="2022" w:author="黄胜" w:date="2015-12-03T13:44:00Z">
              <w:tcPr>
                <w:tcW w:w="6607" w:type="dxa"/>
              </w:tcPr>
            </w:tcPrChange>
          </w:tcPr>
          <w:p w:rsidR="00523BD4" w:rsidRDefault="002972CB">
            <w:pPr>
              <w:rPr>
                <w:ins w:id="2023" w:author="黄胜" w:date="2015-12-03T13:43:00Z"/>
              </w:rPr>
            </w:pPr>
            <w:ins w:id="2024" w:author="黄胜" w:date="2015-12-03T13:43:00Z">
              <w:r>
                <w:rPr>
                  <w:rFonts w:hint="eastAsia"/>
                </w:rPr>
                <w:t>用户手机号码或者用户名</w:t>
              </w:r>
            </w:ins>
          </w:p>
        </w:tc>
      </w:tr>
      <w:tr w:rsidR="00523BD4" w:rsidTr="00523BD4">
        <w:trPr>
          <w:ins w:id="2025" w:author="黄胜" w:date="2015-12-03T13:43:00Z"/>
        </w:trPr>
        <w:tc>
          <w:tcPr>
            <w:tcW w:w="1610" w:type="dxa"/>
            <w:tcPrChange w:id="2026" w:author="黄胜" w:date="2015-12-03T13:44:00Z">
              <w:tcPr>
                <w:tcW w:w="1610" w:type="dxa"/>
              </w:tcPr>
            </w:tcPrChange>
          </w:tcPr>
          <w:p w:rsidR="00523BD4" w:rsidRDefault="002972CB">
            <w:pPr>
              <w:rPr>
                <w:ins w:id="2027" w:author="黄胜" w:date="2015-12-03T13:43:00Z"/>
              </w:rPr>
            </w:pPr>
            <w:ins w:id="2028" w:author="黄胜" w:date="2015-12-03T13:44:00Z">
              <w:r>
                <w:t>awardType</w:t>
              </w:r>
            </w:ins>
          </w:p>
        </w:tc>
        <w:tc>
          <w:tcPr>
            <w:tcW w:w="6607" w:type="dxa"/>
            <w:tcPrChange w:id="2029" w:author="黄胜" w:date="2015-12-03T13:44:00Z">
              <w:tcPr>
                <w:tcW w:w="6607" w:type="dxa"/>
              </w:tcPr>
            </w:tcPrChange>
          </w:tcPr>
          <w:p w:rsidR="00523BD4" w:rsidRDefault="002972CB">
            <w:pPr>
              <w:rPr>
                <w:ins w:id="2030" w:author="黄胜" w:date="2015-12-03T13:43:00Z"/>
              </w:rPr>
            </w:pPr>
            <w:ins w:id="2031" w:author="黄胜" w:date="2015-12-03T13:46:00Z">
              <w:r>
                <w:rPr>
                  <w:rFonts w:hint="eastAsia"/>
                </w:rPr>
                <w:t>奖励</w:t>
              </w:r>
              <w:r>
                <w:t>类型</w:t>
              </w:r>
              <w:r>
                <w:rPr>
                  <w:rFonts w:hint="eastAsia"/>
                </w:rPr>
                <w:t xml:space="preserve"> 4</w:t>
              </w:r>
              <w:r>
                <w:rPr>
                  <w:rFonts w:hint="eastAsia"/>
                </w:rPr>
                <w:t>：</w:t>
              </w:r>
              <w:r>
                <w:t>登录奖励</w:t>
              </w:r>
              <w:r>
                <w:rPr>
                  <w:rFonts w:hint="eastAsia"/>
                </w:rPr>
                <w:t xml:space="preserve"> 5 </w:t>
              </w:r>
              <w:r>
                <w:rPr>
                  <w:rFonts w:hint="eastAsia"/>
                </w:rPr>
                <w:t>接单</w:t>
              </w:r>
              <w:r>
                <w:t>奖励</w:t>
              </w:r>
            </w:ins>
          </w:p>
        </w:tc>
      </w:tr>
    </w:tbl>
    <w:p w:rsidR="00523BD4" w:rsidRDefault="00523BD4">
      <w:pPr>
        <w:rPr>
          <w:ins w:id="2032" w:author="黄胜" w:date="2015-12-03T13:46:00Z"/>
          <w:b/>
        </w:rPr>
      </w:pPr>
    </w:p>
    <w:p w:rsidR="00523BD4" w:rsidRDefault="002972CB">
      <w:pPr>
        <w:pStyle w:val="2"/>
        <w:numPr>
          <w:ilvl w:val="0"/>
          <w:numId w:val="1"/>
        </w:numPr>
        <w:rPr>
          <w:ins w:id="2033" w:author="黄胜" w:date="2015-12-03T13:46:00Z"/>
        </w:rPr>
      </w:pPr>
      <w:ins w:id="2034" w:author="黄胜" w:date="2015-12-03T13:47:00Z">
        <w:r>
          <w:rPr>
            <w:rFonts w:hint="eastAsia"/>
          </w:rPr>
          <w:lastRenderedPageBreak/>
          <w:t>提取</w:t>
        </w:r>
      </w:ins>
      <w:ins w:id="2035" w:author="黄胜" w:date="2015-12-03T13:46:00Z">
        <w:r>
          <w:rPr>
            <w:rFonts w:hint="eastAsia"/>
          </w:rPr>
          <w:t>奖励</w:t>
        </w:r>
        <w:r>
          <w:t>金额</w:t>
        </w:r>
      </w:ins>
      <w:ins w:id="2036" w:author="黄胜" w:date="2015-12-03T13:47:00Z">
        <w:r>
          <w:rPr>
            <w:rFonts w:hint="eastAsia"/>
          </w:rPr>
          <w:t>到</w:t>
        </w:r>
        <w:r>
          <w:t>余额</w:t>
        </w:r>
      </w:ins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rPr>
          <w:ins w:id="2037" w:author="黄胜" w:date="2015-12-03T13:46:00Z"/>
        </w:trPr>
        <w:tc>
          <w:tcPr>
            <w:tcW w:w="8296" w:type="dxa"/>
            <w:gridSpan w:val="2"/>
          </w:tcPr>
          <w:p w:rsidR="00523BD4" w:rsidRDefault="002972CB">
            <w:pPr>
              <w:rPr>
                <w:ins w:id="2038" w:author="黄胜" w:date="2015-12-03T13:46:00Z"/>
              </w:rPr>
            </w:pPr>
            <w:ins w:id="2039" w:author="黄胜" w:date="2015-12-03T13:46:00Z">
              <w:r>
                <w:rPr>
                  <w:rFonts w:hint="eastAsia"/>
                </w:rPr>
                <w:t>http://</w:t>
              </w:r>
              <w:r>
                <w:t>192.168.10.252</w:t>
              </w:r>
              <w:r>
                <w:rPr>
                  <w:rFonts w:hint="eastAsia"/>
                </w:rPr>
                <w:t>/sanlong/</w:t>
              </w:r>
              <w:r>
                <w:t>balance/</w:t>
              </w:r>
            </w:ins>
            <w:ins w:id="2040" w:author="黄胜" w:date="2015-12-03T13:47:00Z">
              <w:r>
                <w:t>extractAward</w:t>
              </w:r>
            </w:ins>
          </w:p>
        </w:tc>
      </w:tr>
      <w:tr w:rsidR="00523BD4">
        <w:trPr>
          <w:ins w:id="2041" w:author="黄胜" w:date="2015-12-03T13:46:00Z"/>
        </w:trPr>
        <w:tc>
          <w:tcPr>
            <w:tcW w:w="1271" w:type="dxa"/>
          </w:tcPr>
          <w:p w:rsidR="00523BD4" w:rsidRDefault="002972CB">
            <w:pPr>
              <w:rPr>
                <w:ins w:id="2042" w:author="黄胜" w:date="2015-12-03T13:46:00Z"/>
              </w:rPr>
            </w:pPr>
            <w:ins w:id="2043" w:author="黄胜" w:date="2015-12-03T13:46:00Z">
              <w:r>
                <w:rPr>
                  <w:rFonts w:hint="eastAsia"/>
                </w:rPr>
                <w:t>请求的参数</w:t>
              </w:r>
            </w:ins>
          </w:p>
        </w:tc>
        <w:tc>
          <w:tcPr>
            <w:tcW w:w="7025" w:type="dxa"/>
          </w:tcPr>
          <w:p w:rsidR="00523BD4" w:rsidRDefault="002972CB">
            <w:pPr>
              <w:rPr>
                <w:ins w:id="2044" w:author="黄胜" w:date="2015-12-03T13:46:00Z"/>
              </w:rPr>
            </w:pPr>
            <w:ins w:id="2045" w:author="黄胜" w:date="2015-12-03T13:46:00Z">
              <w:r>
                <w:t>{</w:t>
              </w:r>
            </w:ins>
          </w:p>
          <w:p w:rsidR="00523BD4" w:rsidRDefault="002972CB">
            <w:pPr>
              <w:rPr>
                <w:ins w:id="2046" w:author="黄胜" w:date="2015-12-03T13:46:00Z"/>
              </w:rPr>
            </w:pPr>
            <w:ins w:id="2047" w:author="黄胜" w:date="2015-12-03T13:46:00Z">
              <w:r>
                <w:t xml:space="preserve">    "header"</w:t>
              </w:r>
              <w:r>
                <w:t>: {</w:t>
              </w:r>
            </w:ins>
          </w:p>
          <w:p w:rsidR="00523BD4" w:rsidRDefault="002972CB">
            <w:pPr>
              <w:rPr>
                <w:ins w:id="2048" w:author="黄胜" w:date="2015-12-03T13:46:00Z"/>
              </w:rPr>
            </w:pPr>
            <w:ins w:id="2049" w:author="黄胜" w:date="2015-12-03T13:46:00Z">
              <w:r>
                <w:t xml:space="preserve">        "dvlpId": "app_developer",</w:t>
              </w:r>
            </w:ins>
          </w:p>
          <w:p w:rsidR="00523BD4" w:rsidRDefault="002972CB">
            <w:pPr>
              <w:rPr>
                <w:ins w:id="2050" w:author="黄胜" w:date="2015-12-03T13:46:00Z"/>
              </w:rPr>
            </w:pPr>
            <w:ins w:id="2051" w:author="黄胜" w:date="2015-12-03T13:46:00Z">
              <w:r>
                <w:t xml:space="preserve">        "token": "7e203b8b32c296b4e9b2650bbdf0b838",</w:t>
              </w:r>
            </w:ins>
          </w:p>
          <w:p w:rsidR="00523BD4" w:rsidRDefault="002972CB">
            <w:pPr>
              <w:rPr>
                <w:ins w:id="2052" w:author="黄胜" w:date="2015-12-03T13:46:00Z"/>
              </w:rPr>
            </w:pPr>
            <w:ins w:id="2053" w:author="黄胜" w:date="2015-12-03T13:46:00Z">
              <w:r>
                <w:t xml:space="preserve">        "loginId": "13512768679"</w:t>
              </w:r>
            </w:ins>
          </w:p>
          <w:p w:rsidR="00523BD4" w:rsidRDefault="002972CB">
            <w:pPr>
              <w:rPr>
                <w:ins w:id="2054" w:author="黄胜" w:date="2015-12-03T13:46:00Z"/>
              </w:rPr>
            </w:pPr>
            <w:ins w:id="2055" w:author="黄胜" w:date="2015-12-03T13:46:00Z">
              <w:r>
                <w:t xml:space="preserve">    },</w:t>
              </w:r>
            </w:ins>
          </w:p>
          <w:p w:rsidR="00523BD4" w:rsidRDefault="002972CB">
            <w:pPr>
              <w:rPr>
                <w:ins w:id="2056" w:author="黄胜" w:date="2015-12-03T13:46:00Z"/>
              </w:rPr>
            </w:pPr>
            <w:ins w:id="2057" w:author="黄胜" w:date="2015-12-03T13:46:00Z">
              <w:r>
                <w:t xml:space="preserve">    "params": {</w:t>
              </w:r>
            </w:ins>
          </w:p>
          <w:p w:rsidR="00523BD4" w:rsidRDefault="002972CB">
            <w:pPr>
              <w:rPr>
                <w:ins w:id="2058" w:author="黄胜" w:date="2015-12-03T13:46:00Z"/>
              </w:rPr>
            </w:pPr>
            <w:ins w:id="2059" w:author="黄胜" w:date="2015-12-03T13:46:00Z">
              <w:r>
                <w:t xml:space="preserve">       “</w:t>
              </w:r>
            </w:ins>
            <w:ins w:id="2060" w:author="黄胜" w:date="2015-12-03T13:48:00Z">
              <w:r>
                <w:t>balance</w:t>
              </w:r>
            </w:ins>
            <w:ins w:id="2061" w:author="黄胜" w:date="2015-12-03T13:46:00Z">
              <w:r>
                <w:t>”:100</w:t>
              </w:r>
            </w:ins>
          </w:p>
          <w:p w:rsidR="00523BD4" w:rsidRDefault="002972CB">
            <w:pPr>
              <w:rPr>
                <w:ins w:id="2062" w:author="黄胜" w:date="2015-12-03T13:46:00Z"/>
              </w:rPr>
            </w:pPr>
            <w:ins w:id="2063" w:author="黄胜" w:date="2015-12-03T13:46:00Z">
              <w:r>
                <w:t xml:space="preserve">    }</w:t>
              </w:r>
            </w:ins>
          </w:p>
          <w:p w:rsidR="00523BD4" w:rsidRDefault="002972CB">
            <w:pPr>
              <w:rPr>
                <w:ins w:id="2064" w:author="黄胜" w:date="2015-12-03T13:46:00Z"/>
              </w:rPr>
            </w:pPr>
            <w:ins w:id="2065" w:author="黄胜" w:date="2015-12-03T13:46:00Z">
              <w:r>
                <w:t>}</w:t>
              </w:r>
            </w:ins>
          </w:p>
        </w:tc>
      </w:tr>
      <w:tr w:rsidR="00523BD4">
        <w:trPr>
          <w:ins w:id="2066" w:author="黄胜" w:date="2015-12-03T13:46:00Z"/>
        </w:trPr>
        <w:tc>
          <w:tcPr>
            <w:tcW w:w="1271" w:type="dxa"/>
          </w:tcPr>
          <w:p w:rsidR="00523BD4" w:rsidRDefault="002972CB">
            <w:pPr>
              <w:rPr>
                <w:ins w:id="2067" w:author="黄胜" w:date="2015-12-03T13:46:00Z"/>
              </w:rPr>
            </w:pPr>
            <w:ins w:id="2068" w:author="黄胜" w:date="2015-12-03T13:46:00Z">
              <w:r>
                <w:rPr>
                  <w:rFonts w:hint="eastAsia"/>
                </w:rPr>
                <w:t>返回</w:t>
              </w:r>
              <w:r>
                <w:rPr>
                  <w:rFonts w:hint="eastAsia"/>
                </w:rPr>
                <w:t>json</w:t>
              </w:r>
            </w:ins>
          </w:p>
        </w:tc>
        <w:tc>
          <w:tcPr>
            <w:tcW w:w="7025" w:type="dxa"/>
          </w:tcPr>
          <w:p w:rsidR="00523BD4" w:rsidRDefault="002972CB">
            <w:pPr>
              <w:rPr>
                <w:ins w:id="2069" w:author="黄胜" w:date="2015-12-03T13:46:00Z"/>
              </w:rPr>
            </w:pPr>
            <w:ins w:id="2070" w:author="黄胜" w:date="2015-12-03T13:46:00Z">
              <w:r>
                <w:t>{</w:t>
              </w:r>
            </w:ins>
          </w:p>
          <w:p w:rsidR="00523BD4" w:rsidRDefault="002972CB">
            <w:pPr>
              <w:rPr>
                <w:ins w:id="2071" w:author="黄胜" w:date="2015-12-03T13:46:00Z"/>
              </w:rPr>
            </w:pPr>
            <w:ins w:id="2072" w:author="黄胜" w:date="2015-12-03T13:46:00Z">
              <w:r>
                <w:t xml:space="preserve">    "header": {</w:t>
              </w:r>
            </w:ins>
          </w:p>
          <w:p w:rsidR="00523BD4" w:rsidRDefault="002972CB">
            <w:pPr>
              <w:rPr>
                <w:ins w:id="2073" w:author="黄胜" w:date="2015-12-03T13:46:00Z"/>
              </w:rPr>
            </w:pPr>
            <w:ins w:id="2074" w:author="黄胜" w:date="2015-12-03T13:46:00Z">
              <w:r>
                <w:t xml:space="preserve">        "status": 0,</w:t>
              </w:r>
            </w:ins>
          </w:p>
          <w:p w:rsidR="00523BD4" w:rsidRDefault="002972CB">
            <w:pPr>
              <w:rPr>
                <w:ins w:id="2075" w:author="黄胜" w:date="2015-12-03T13:46:00Z"/>
              </w:rPr>
            </w:pPr>
            <w:ins w:id="2076" w:author="黄胜" w:date="2015-12-03T13:46:00Z">
              <w:r>
                <w:rPr>
                  <w:rFonts w:hint="eastAsia"/>
                </w:rPr>
                <w:t xml:space="preserve">        "msg": "</w:t>
              </w:r>
            </w:ins>
            <w:ins w:id="2077" w:author="黄胜" w:date="2015-12-03T13:49:00Z">
              <w:r>
                <w:rPr>
                  <w:rFonts w:hint="eastAsia"/>
                </w:rPr>
                <w:t>提取</w:t>
              </w:r>
            </w:ins>
            <w:ins w:id="2078" w:author="黄胜" w:date="2015-12-03T13:46:00Z">
              <w:r>
                <w:rPr>
                  <w:rFonts w:hint="eastAsia"/>
                </w:rPr>
                <w:t>成功</w:t>
              </w:r>
              <w:r>
                <w:rPr>
                  <w:rFonts w:hint="eastAsia"/>
                </w:rPr>
                <w:t>"</w:t>
              </w:r>
            </w:ins>
          </w:p>
          <w:p w:rsidR="00523BD4" w:rsidRDefault="002972CB">
            <w:pPr>
              <w:ind w:firstLine="420"/>
              <w:rPr>
                <w:ins w:id="2079" w:author="黄胜" w:date="2015-12-03T13:52:00Z"/>
              </w:rPr>
            </w:pPr>
            <w:ins w:id="2080" w:author="黄胜" w:date="2015-12-03T13:46:00Z">
              <w:r>
                <w:t>}</w:t>
              </w:r>
            </w:ins>
            <w:ins w:id="2081" w:author="黄胜" w:date="2015-12-03T13:52:00Z">
              <w:r>
                <w:rPr>
                  <w:rFonts w:hint="eastAsia"/>
                </w:rPr>
                <w:t>,</w:t>
              </w:r>
            </w:ins>
          </w:p>
          <w:p w:rsidR="00523BD4" w:rsidRDefault="002972CB">
            <w:pPr>
              <w:ind w:firstLine="420"/>
              <w:rPr>
                <w:ins w:id="2082" w:author="黄胜" w:date="2015-12-03T13:46:00Z"/>
              </w:rPr>
            </w:pPr>
            <w:ins w:id="2083" w:author="黄胜" w:date="2015-12-03T13:52:00Z">
              <w:r>
                <w:t>“currrentAwardBalance”:”</w:t>
              </w:r>
            </w:ins>
            <w:ins w:id="2084" w:author="黄胜" w:date="2015-12-03T13:53:00Z">
              <w:r>
                <w:t>0</w:t>
              </w:r>
            </w:ins>
            <w:ins w:id="2085" w:author="黄胜" w:date="2015-12-03T13:52:00Z">
              <w:r>
                <w:t>”</w:t>
              </w:r>
            </w:ins>
          </w:p>
          <w:p w:rsidR="00523BD4" w:rsidRDefault="002972CB">
            <w:pPr>
              <w:rPr>
                <w:ins w:id="2086" w:author="黄胜" w:date="2015-12-03T13:46:00Z"/>
              </w:rPr>
            </w:pPr>
            <w:ins w:id="2087" w:author="黄胜" w:date="2015-12-03T13:46:00Z">
              <w:r>
                <w:t>}</w:t>
              </w:r>
            </w:ins>
          </w:p>
        </w:tc>
      </w:tr>
    </w:tbl>
    <w:p w:rsidR="00523BD4" w:rsidRDefault="00523BD4">
      <w:pPr>
        <w:rPr>
          <w:ins w:id="2088" w:author="黄胜" w:date="2015-12-03T13:46:00Z"/>
        </w:rPr>
      </w:pPr>
    </w:p>
    <w:p w:rsidR="00523BD4" w:rsidRDefault="00523BD4">
      <w:pPr>
        <w:rPr>
          <w:ins w:id="2089" w:author="黄胜" w:date="2015-12-03T13:46:00Z"/>
        </w:rPr>
      </w:pPr>
    </w:p>
    <w:p w:rsidR="00523BD4" w:rsidRDefault="002972CB">
      <w:pPr>
        <w:rPr>
          <w:ins w:id="2090" w:author="黄胜" w:date="2015-12-03T13:46:00Z"/>
        </w:rPr>
      </w:pPr>
      <w:ins w:id="2091" w:author="黄胜" w:date="2015-12-03T13:46:00Z">
        <w:r>
          <w:rPr>
            <w:rFonts w:hint="eastAsia"/>
          </w:rPr>
          <w:t>调用参数说明</w:t>
        </w:r>
      </w:ins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610"/>
        <w:gridCol w:w="6607"/>
      </w:tblGrid>
      <w:tr w:rsidR="00523BD4">
        <w:trPr>
          <w:ins w:id="2092" w:author="黄胜" w:date="2015-12-03T13:46:00Z"/>
        </w:trPr>
        <w:tc>
          <w:tcPr>
            <w:tcW w:w="1610" w:type="dxa"/>
          </w:tcPr>
          <w:p w:rsidR="00523BD4" w:rsidRDefault="002972CB">
            <w:pPr>
              <w:rPr>
                <w:ins w:id="2093" w:author="黄胜" w:date="2015-12-03T13:46:00Z"/>
              </w:rPr>
            </w:pPr>
            <w:ins w:id="2094" w:author="黄胜" w:date="2015-12-03T13:46:00Z">
              <w:r>
                <w:t>dvlpId</w:t>
              </w:r>
            </w:ins>
          </w:p>
        </w:tc>
        <w:tc>
          <w:tcPr>
            <w:tcW w:w="6607" w:type="dxa"/>
          </w:tcPr>
          <w:p w:rsidR="00523BD4" w:rsidRDefault="002972CB">
            <w:pPr>
              <w:rPr>
                <w:ins w:id="2095" w:author="黄胜" w:date="2015-12-03T13:46:00Z"/>
              </w:rPr>
            </w:pPr>
            <w:ins w:id="2096" w:author="黄胜" w:date="2015-12-03T13:46:00Z">
              <w:r>
                <w:rPr>
                  <w:rFonts w:hint="eastAsia"/>
                </w:rPr>
                <w:t>开发者帐号</w:t>
              </w:r>
            </w:ins>
          </w:p>
        </w:tc>
      </w:tr>
      <w:tr w:rsidR="00523BD4">
        <w:trPr>
          <w:ins w:id="2097" w:author="黄胜" w:date="2015-12-03T13:46:00Z"/>
        </w:trPr>
        <w:tc>
          <w:tcPr>
            <w:tcW w:w="1610" w:type="dxa"/>
          </w:tcPr>
          <w:p w:rsidR="00523BD4" w:rsidRDefault="002972CB">
            <w:pPr>
              <w:rPr>
                <w:ins w:id="2098" w:author="黄胜" w:date="2015-12-03T13:46:00Z"/>
              </w:rPr>
            </w:pPr>
            <w:ins w:id="2099" w:author="黄胜" w:date="2015-12-03T13:46:00Z">
              <w:r>
                <w:t>token</w:t>
              </w:r>
            </w:ins>
          </w:p>
        </w:tc>
        <w:tc>
          <w:tcPr>
            <w:tcW w:w="6607" w:type="dxa"/>
          </w:tcPr>
          <w:p w:rsidR="00523BD4" w:rsidRDefault="002972CB">
            <w:pPr>
              <w:rPr>
                <w:ins w:id="2100" w:author="黄胜" w:date="2015-12-03T13:46:00Z"/>
              </w:rPr>
            </w:pPr>
            <w:ins w:id="2101" w:author="黄胜" w:date="2015-12-03T13:46:00Z">
              <w:r>
                <w:rPr>
                  <w:rFonts w:hint="eastAsia"/>
                </w:rPr>
                <w:t>开发者令牌</w:t>
              </w:r>
            </w:ins>
          </w:p>
        </w:tc>
      </w:tr>
      <w:tr w:rsidR="00523BD4">
        <w:trPr>
          <w:ins w:id="2102" w:author="黄胜" w:date="2015-12-03T13:46:00Z"/>
        </w:trPr>
        <w:tc>
          <w:tcPr>
            <w:tcW w:w="1610" w:type="dxa"/>
          </w:tcPr>
          <w:p w:rsidR="00523BD4" w:rsidRDefault="002972CB">
            <w:pPr>
              <w:rPr>
                <w:ins w:id="2103" w:author="黄胜" w:date="2015-12-03T13:46:00Z"/>
              </w:rPr>
            </w:pPr>
            <w:ins w:id="2104" w:author="黄胜" w:date="2015-12-03T13:46:00Z">
              <w:r>
                <w:t>l</w:t>
              </w:r>
              <w:r>
                <w:rPr>
                  <w:rFonts w:hint="eastAsia"/>
                </w:rPr>
                <w:t>ogin</w:t>
              </w:r>
              <w:r>
                <w:t>Id</w:t>
              </w:r>
            </w:ins>
          </w:p>
        </w:tc>
        <w:tc>
          <w:tcPr>
            <w:tcW w:w="6607" w:type="dxa"/>
          </w:tcPr>
          <w:p w:rsidR="00523BD4" w:rsidRDefault="002972CB">
            <w:pPr>
              <w:rPr>
                <w:ins w:id="2105" w:author="黄胜" w:date="2015-12-03T13:46:00Z"/>
              </w:rPr>
            </w:pPr>
            <w:ins w:id="2106" w:author="黄胜" w:date="2015-12-03T13:46:00Z">
              <w:r>
                <w:rPr>
                  <w:rFonts w:hint="eastAsia"/>
                </w:rPr>
                <w:t>用户手机号码或者用户名</w:t>
              </w:r>
            </w:ins>
          </w:p>
        </w:tc>
      </w:tr>
      <w:tr w:rsidR="00523BD4">
        <w:trPr>
          <w:ins w:id="2107" w:author="黄胜" w:date="2015-12-03T13:46:00Z"/>
        </w:trPr>
        <w:tc>
          <w:tcPr>
            <w:tcW w:w="1610" w:type="dxa"/>
          </w:tcPr>
          <w:p w:rsidR="00523BD4" w:rsidRDefault="002972CB">
            <w:pPr>
              <w:rPr>
                <w:ins w:id="2108" w:author="黄胜" w:date="2015-12-03T13:46:00Z"/>
              </w:rPr>
            </w:pPr>
            <w:ins w:id="2109" w:author="黄胜" w:date="2015-12-03T13:49:00Z">
              <w:r>
                <w:t>balance</w:t>
              </w:r>
            </w:ins>
          </w:p>
        </w:tc>
        <w:tc>
          <w:tcPr>
            <w:tcW w:w="6607" w:type="dxa"/>
          </w:tcPr>
          <w:p w:rsidR="00523BD4" w:rsidRDefault="002972CB">
            <w:pPr>
              <w:rPr>
                <w:ins w:id="2110" w:author="黄胜" w:date="2015-12-03T13:46:00Z"/>
              </w:rPr>
            </w:pPr>
            <w:ins w:id="2111" w:author="黄胜" w:date="2015-12-03T13:49:00Z">
              <w:r>
                <w:rPr>
                  <w:rFonts w:hint="eastAsia"/>
                </w:rPr>
                <w:t>提取</w:t>
              </w:r>
              <w:r>
                <w:t>奖励金额数</w:t>
              </w:r>
            </w:ins>
          </w:p>
        </w:tc>
      </w:tr>
    </w:tbl>
    <w:p w:rsidR="00523BD4" w:rsidRDefault="00523BD4">
      <w:pPr>
        <w:rPr>
          <w:ins w:id="2112" w:author="黄胜" w:date="2015-12-03T13:54:00Z"/>
          <w:b/>
        </w:rPr>
      </w:pPr>
    </w:p>
    <w:p w:rsidR="00523BD4" w:rsidRPr="00523BD4" w:rsidRDefault="002972CB">
      <w:pPr>
        <w:rPr>
          <w:ins w:id="2113" w:author="黄胜" w:date="2015-12-03T13:54:00Z"/>
          <w:rPrChange w:id="2114" w:author="黄胜" w:date="2015-12-03T13:55:00Z">
            <w:rPr>
              <w:ins w:id="2115" w:author="黄胜" w:date="2015-12-03T13:54:00Z"/>
              <w:b/>
            </w:rPr>
          </w:rPrChange>
        </w:rPr>
      </w:pPr>
      <w:ins w:id="2116" w:author="黄胜" w:date="2015-12-03T13:54:00Z">
        <w:r>
          <w:rPr>
            <w:rFonts w:hint="eastAsia"/>
            <w:rPrChange w:id="2117" w:author="黄胜" w:date="2015-12-03T13:55:00Z">
              <w:rPr>
                <w:rFonts w:hint="eastAsia"/>
                <w:b/>
              </w:rPr>
            </w:rPrChange>
          </w:rPr>
          <w:t>响应参数说明</w:t>
        </w:r>
      </w:ins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2133"/>
        <w:gridCol w:w="6084"/>
      </w:tblGrid>
      <w:tr w:rsidR="00523BD4">
        <w:trPr>
          <w:ins w:id="2118" w:author="黄胜" w:date="2015-12-03T13:54:00Z"/>
        </w:trPr>
        <w:tc>
          <w:tcPr>
            <w:tcW w:w="2133" w:type="dxa"/>
          </w:tcPr>
          <w:p w:rsidR="00523BD4" w:rsidRPr="00523BD4" w:rsidRDefault="002972CB">
            <w:pPr>
              <w:rPr>
                <w:ins w:id="2119" w:author="黄胜" w:date="2015-12-03T13:54:00Z"/>
                <w:b/>
                <w:rPrChange w:id="2120" w:author="黄胜" w:date="2015-12-03T13:54:00Z">
                  <w:rPr>
                    <w:ins w:id="2121" w:author="黄胜" w:date="2015-12-03T13:54:00Z"/>
                  </w:rPr>
                </w:rPrChange>
              </w:rPr>
            </w:pPr>
            <w:ins w:id="2122" w:author="黄胜" w:date="2015-12-03T13:54:00Z">
              <w:r>
                <w:t>currrentAwardBalance</w:t>
              </w:r>
            </w:ins>
          </w:p>
        </w:tc>
        <w:tc>
          <w:tcPr>
            <w:tcW w:w="6084" w:type="dxa"/>
          </w:tcPr>
          <w:p w:rsidR="00523BD4" w:rsidRDefault="002972CB">
            <w:pPr>
              <w:rPr>
                <w:ins w:id="2123" w:author="黄胜" w:date="2015-12-03T13:54:00Z"/>
              </w:rPr>
            </w:pPr>
            <w:ins w:id="2124" w:author="黄胜" w:date="2015-12-03T13:54:00Z">
              <w:r>
                <w:rPr>
                  <w:rFonts w:hint="eastAsia"/>
                </w:rPr>
                <w:t>提取后</w:t>
              </w:r>
              <w:r>
                <w:t>还剩奖励金额</w:t>
              </w:r>
            </w:ins>
          </w:p>
        </w:tc>
      </w:tr>
    </w:tbl>
    <w:p w:rsidR="00523BD4" w:rsidRDefault="00523BD4">
      <w:pPr>
        <w:rPr>
          <w:ins w:id="2125" w:author="黄胜" w:date="2015-12-03T13:55:00Z"/>
          <w:b/>
        </w:rPr>
      </w:pPr>
    </w:p>
    <w:p w:rsidR="00523BD4" w:rsidRDefault="002972CB">
      <w:pPr>
        <w:pStyle w:val="2"/>
        <w:numPr>
          <w:ilvl w:val="0"/>
          <w:numId w:val="1"/>
        </w:numPr>
        <w:rPr>
          <w:ins w:id="2126" w:author="黄胜" w:date="2015-12-03T13:55:00Z"/>
        </w:rPr>
      </w:pPr>
      <w:ins w:id="2127" w:author="黄胜" w:date="2015-12-03T13:55:00Z">
        <w:r>
          <w:rPr>
            <w:rFonts w:hint="eastAsia"/>
          </w:rPr>
          <w:t>我</w:t>
        </w:r>
        <w:r>
          <w:t>的</w:t>
        </w:r>
        <w:r>
          <w:rPr>
            <w:rFonts w:hint="eastAsia"/>
          </w:rPr>
          <w:t>奖励</w:t>
        </w:r>
        <w:r>
          <w:t>金额详情</w:t>
        </w:r>
      </w:ins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23BD4">
        <w:trPr>
          <w:ins w:id="2128" w:author="黄胜" w:date="2015-12-03T13:55:00Z"/>
        </w:trPr>
        <w:tc>
          <w:tcPr>
            <w:tcW w:w="8296" w:type="dxa"/>
            <w:gridSpan w:val="2"/>
          </w:tcPr>
          <w:p w:rsidR="00523BD4" w:rsidRDefault="002972CB">
            <w:pPr>
              <w:rPr>
                <w:ins w:id="2129" w:author="黄胜" w:date="2015-12-03T13:55:00Z"/>
              </w:rPr>
            </w:pPr>
            <w:ins w:id="2130" w:author="黄胜" w:date="2015-12-03T13:55:00Z">
              <w:r>
                <w:rPr>
                  <w:rFonts w:hint="eastAsia"/>
                </w:rPr>
                <w:t>http://</w:t>
              </w:r>
              <w:r>
                <w:t>192.168.10.252</w:t>
              </w:r>
              <w:r>
                <w:rPr>
                  <w:rFonts w:hint="eastAsia"/>
                </w:rPr>
                <w:t>/sanlong/</w:t>
              </w:r>
              <w:r>
                <w:t>balance/</w:t>
              </w:r>
            </w:ins>
            <w:ins w:id="2131" w:author="黄胜" w:date="2015-12-03T13:56:00Z">
              <w:r>
                <w:t>awardDetail</w:t>
              </w:r>
            </w:ins>
          </w:p>
        </w:tc>
      </w:tr>
      <w:tr w:rsidR="00523BD4">
        <w:trPr>
          <w:ins w:id="2132" w:author="黄胜" w:date="2015-12-03T13:55:00Z"/>
        </w:trPr>
        <w:tc>
          <w:tcPr>
            <w:tcW w:w="1271" w:type="dxa"/>
          </w:tcPr>
          <w:p w:rsidR="00523BD4" w:rsidRDefault="002972CB">
            <w:pPr>
              <w:rPr>
                <w:ins w:id="2133" w:author="黄胜" w:date="2015-12-03T13:55:00Z"/>
              </w:rPr>
            </w:pPr>
            <w:ins w:id="2134" w:author="黄胜" w:date="2015-12-03T13:55:00Z">
              <w:r>
                <w:rPr>
                  <w:rFonts w:hint="eastAsia"/>
                </w:rPr>
                <w:t>请求的参数</w:t>
              </w:r>
            </w:ins>
          </w:p>
        </w:tc>
        <w:tc>
          <w:tcPr>
            <w:tcW w:w="7025" w:type="dxa"/>
          </w:tcPr>
          <w:p w:rsidR="00523BD4" w:rsidRDefault="002972CB">
            <w:pPr>
              <w:rPr>
                <w:ins w:id="2135" w:author="黄胜" w:date="2015-12-03T13:55:00Z"/>
              </w:rPr>
            </w:pPr>
            <w:ins w:id="2136" w:author="黄胜" w:date="2015-12-03T13:55:00Z">
              <w:r>
                <w:t>{</w:t>
              </w:r>
            </w:ins>
          </w:p>
          <w:p w:rsidR="00523BD4" w:rsidRDefault="002972CB">
            <w:pPr>
              <w:rPr>
                <w:ins w:id="2137" w:author="黄胜" w:date="2015-12-03T13:55:00Z"/>
              </w:rPr>
            </w:pPr>
            <w:ins w:id="2138" w:author="黄胜" w:date="2015-12-03T13:55:00Z">
              <w:r>
                <w:t xml:space="preserve">    "header": {</w:t>
              </w:r>
            </w:ins>
          </w:p>
          <w:p w:rsidR="00523BD4" w:rsidRDefault="002972CB">
            <w:pPr>
              <w:rPr>
                <w:ins w:id="2139" w:author="黄胜" w:date="2015-12-03T13:55:00Z"/>
              </w:rPr>
            </w:pPr>
            <w:ins w:id="2140" w:author="黄胜" w:date="2015-12-03T13:55:00Z">
              <w:r>
                <w:t xml:space="preserve">        "dvlpId": "</w:t>
              </w:r>
              <w:r>
                <w:t>app_developer",</w:t>
              </w:r>
            </w:ins>
          </w:p>
          <w:p w:rsidR="00523BD4" w:rsidRDefault="002972CB">
            <w:pPr>
              <w:rPr>
                <w:ins w:id="2141" w:author="黄胜" w:date="2015-12-03T13:55:00Z"/>
              </w:rPr>
            </w:pPr>
            <w:ins w:id="2142" w:author="黄胜" w:date="2015-12-03T13:55:00Z">
              <w:r>
                <w:t xml:space="preserve">        "token": "7e203b8b32c296b4e9b2650bbdf0b838",</w:t>
              </w:r>
            </w:ins>
          </w:p>
          <w:p w:rsidR="00523BD4" w:rsidRDefault="002972CB">
            <w:pPr>
              <w:rPr>
                <w:ins w:id="2143" w:author="黄胜" w:date="2015-12-03T13:55:00Z"/>
              </w:rPr>
            </w:pPr>
            <w:ins w:id="2144" w:author="黄胜" w:date="2015-12-03T13:55:00Z">
              <w:r>
                <w:t xml:space="preserve">        "loginId": "13512768679"</w:t>
              </w:r>
            </w:ins>
          </w:p>
          <w:p w:rsidR="00523BD4" w:rsidRDefault="002972CB">
            <w:pPr>
              <w:ind w:firstLine="420"/>
              <w:rPr>
                <w:ins w:id="2145" w:author="黄胜" w:date="2015-12-03T13:55:00Z"/>
              </w:rPr>
            </w:pPr>
            <w:ins w:id="2146" w:author="黄胜" w:date="2015-12-03T13:55:00Z">
              <w:r>
                <w:t>},</w:t>
              </w:r>
            </w:ins>
          </w:p>
          <w:p w:rsidR="00523BD4" w:rsidRDefault="002972CB">
            <w:pPr>
              <w:ind w:firstLine="420"/>
              <w:rPr>
                <w:ins w:id="2147" w:author="黄胜" w:date="2015-12-03T13:55:00Z"/>
              </w:rPr>
            </w:pPr>
            <w:ins w:id="2148" w:author="黄胜" w:date="2015-12-03T13:55:00Z">
              <w:r>
                <w:t>“params”:{</w:t>
              </w:r>
            </w:ins>
          </w:p>
          <w:p w:rsidR="00523BD4" w:rsidRDefault="002972CB">
            <w:pPr>
              <w:ind w:firstLine="420"/>
              <w:rPr>
                <w:ins w:id="2149" w:author="黄胜" w:date="2015-12-03T13:55:00Z"/>
              </w:rPr>
            </w:pPr>
            <w:ins w:id="2150" w:author="黄胜" w:date="2015-12-03T13:55:00Z">
              <w:r>
                <w:rPr>
                  <w:rFonts w:hint="eastAsia"/>
                </w:rPr>
                <w:lastRenderedPageBreak/>
                <w:t xml:space="preserve">   </w:t>
              </w:r>
              <w:r>
                <w:t>“pageNo”:1,</w:t>
              </w:r>
            </w:ins>
          </w:p>
          <w:p w:rsidR="00523BD4" w:rsidRDefault="002972CB">
            <w:pPr>
              <w:ind w:firstLine="420"/>
              <w:rPr>
                <w:ins w:id="2151" w:author="黄胜" w:date="2015-12-03T13:55:00Z"/>
              </w:rPr>
            </w:pPr>
            <w:ins w:id="2152" w:author="黄胜" w:date="2015-12-03T13:55:00Z">
              <w:r>
                <w:t xml:space="preserve">   “pageSize”:30</w:t>
              </w:r>
            </w:ins>
          </w:p>
          <w:p w:rsidR="00523BD4" w:rsidRDefault="002972CB">
            <w:pPr>
              <w:rPr>
                <w:ins w:id="2153" w:author="黄胜" w:date="2015-12-03T13:55:00Z"/>
              </w:rPr>
            </w:pPr>
            <w:ins w:id="2154" w:author="黄胜" w:date="2015-12-03T13:55:00Z">
              <w:r>
                <w:rPr>
                  <w:rFonts w:hint="eastAsia"/>
                </w:rPr>
                <w:t>}</w:t>
              </w:r>
              <w:r>
                <w:t>}</w:t>
              </w:r>
            </w:ins>
          </w:p>
        </w:tc>
      </w:tr>
      <w:tr w:rsidR="00523BD4">
        <w:trPr>
          <w:ins w:id="2155" w:author="黄胜" w:date="2015-12-03T13:55:00Z"/>
        </w:trPr>
        <w:tc>
          <w:tcPr>
            <w:tcW w:w="1271" w:type="dxa"/>
          </w:tcPr>
          <w:p w:rsidR="00523BD4" w:rsidRDefault="002972CB">
            <w:pPr>
              <w:rPr>
                <w:ins w:id="2156" w:author="黄胜" w:date="2015-12-03T13:55:00Z"/>
              </w:rPr>
            </w:pPr>
            <w:ins w:id="2157" w:author="黄胜" w:date="2015-12-03T13:55:00Z">
              <w:r>
                <w:rPr>
                  <w:rFonts w:hint="eastAsia"/>
                </w:rPr>
                <w:lastRenderedPageBreak/>
                <w:t>返回</w:t>
              </w:r>
              <w:r>
                <w:rPr>
                  <w:rFonts w:hint="eastAsia"/>
                </w:rPr>
                <w:t>json</w:t>
              </w:r>
            </w:ins>
          </w:p>
        </w:tc>
        <w:tc>
          <w:tcPr>
            <w:tcW w:w="7025" w:type="dxa"/>
          </w:tcPr>
          <w:p w:rsidR="00523BD4" w:rsidRDefault="002972CB">
            <w:pPr>
              <w:rPr>
                <w:ins w:id="2158" w:author="黄胜" w:date="2015-12-03T13:55:00Z"/>
              </w:rPr>
            </w:pPr>
            <w:ins w:id="2159" w:author="黄胜" w:date="2015-12-03T13:55:00Z">
              <w:r>
                <w:t>{</w:t>
              </w:r>
            </w:ins>
          </w:p>
          <w:p w:rsidR="00523BD4" w:rsidRDefault="002972CB">
            <w:pPr>
              <w:rPr>
                <w:ins w:id="2160" w:author="黄胜" w:date="2015-12-03T13:55:00Z"/>
              </w:rPr>
            </w:pPr>
            <w:ins w:id="2161" w:author="黄胜" w:date="2015-12-03T13:55:00Z">
              <w:r>
                <w:t xml:space="preserve">    "header": {</w:t>
              </w:r>
            </w:ins>
          </w:p>
          <w:p w:rsidR="00523BD4" w:rsidRDefault="002972CB">
            <w:pPr>
              <w:rPr>
                <w:ins w:id="2162" w:author="黄胜" w:date="2015-12-03T13:55:00Z"/>
              </w:rPr>
            </w:pPr>
            <w:ins w:id="2163" w:author="黄胜" w:date="2015-12-03T13:55:00Z">
              <w:r>
                <w:t xml:space="preserve">        "status": 0,</w:t>
              </w:r>
            </w:ins>
          </w:p>
          <w:p w:rsidR="00523BD4" w:rsidRDefault="002972CB">
            <w:pPr>
              <w:rPr>
                <w:ins w:id="2164" w:author="黄胜" w:date="2015-12-03T13:55:00Z"/>
              </w:rPr>
            </w:pPr>
            <w:ins w:id="2165" w:author="黄胜" w:date="2015-12-03T13:55:00Z">
              <w:r>
                <w:rPr>
                  <w:rFonts w:hint="eastAsia"/>
                </w:rPr>
                <w:t xml:space="preserve">        "msg": "</w:t>
              </w:r>
            </w:ins>
            <w:ins w:id="2166" w:author="黄胜" w:date="2015-12-03T13:56:00Z">
              <w:r>
                <w:rPr>
                  <w:rFonts w:hint="eastAsia"/>
                </w:rPr>
                <w:t>获取奖励明细成功</w:t>
              </w:r>
            </w:ins>
            <w:ins w:id="2167" w:author="黄胜" w:date="2015-12-03T13:55:00Z">
              <w:r>
                <w:rPr>
                  <w:rFonts w:hint="eastAsia"/>
                </w:rPr>
                <w:t>"</w:t>
              </w:r>
              <w:r>
                <w:t xml:space="preserve"> ,</w:t>
              </w:r>
            </w:ins>
          </w:p>
          <w:p w:rsidR="00523BD4" w:rsidRDefault="002972CB">
            <w:pPr>
              <w:rPr>
                <w:ins w:id="2168" w:author="黄胜" w:date="2015-12-03T13:55:00Z"/>
              </w:rPr>
            </w:pPr>
            <w:ins w:id="2169" w:author="黄胜" w:date="2015-12-03T13:55:00Z">
              <w:r>
                <w:t xml:space="preserve">        “pageNo”:1,</w:t>
              </w:r>
            </w:ins>
          </w:p>
          <w:p w:rsidR="00523BD4" w:rsidRDefault="002972CB">
            <w:pPr>
              <w:rPr>
                <w:ins w:id="2170" w:author="黄胜" w:date="2015-12-03T13:55:00Z"/>
              </w:rPr>
            </w:pPr>
            <w:ins w:id="2171" w:author="黄胜" w:date="2015-12-03T13:55:00Z">
              <w:r>
                <w:t xml:space="preserve">        “pageSize”:30,</w:t>
              </w:r>
            </w:ins>
          </w:p>
          <w:p w:rsidR="00523BD4" w:rsidRDefault="002972CB">
            <w:pPr>
              <w:rPr>
                <w:ins w:id="2172" w:author="黄胜" w:date="2015-12-03T13:55:00Z"/>
              </w:rPr>
            </w:pPr>
            <w:ins w:id="2173" w:author="黄胜" w:date="2015-12-03T13:55:00Z">
              <w:r>
                <w:t xml:space="preserve">        “totalRows”:2,</w:t>
              </w:r>
            </w:ins>
          </w:p>
          <w:p w:rsidR="00523BD4" w:rsidRDefault="002972CB">
            <w:pPr>
              <w:rPr>
                <w:ins w:id="2174" w:author="黄胜" w:date="2015-12-03T13:55:00Z"/>
              </w:rPr>
            </w:pPr>
            <w:ins w:id="2175" w:author="黄胜" w:date="2015-12-03T13:55:00Z">
              <w:r>
                <w:t xml:space="preserve">        “totalPages”:1</w:t>
              </w:r>
            </w:ins>
          </w:p>
          <w:p w:rsidR="00523BD4" w:rsidRDefault="002972CB">
            <w:pPr>
              <w:ind w:firstLine="420"/>
              <w:rPr>
                <w:ins w:id="2176" w:author="黄胜" w:date="2015-12-03T13:55:00Z"/>
              </w:rPr>
            </w:pPr>
            <w:ins w:id="2177" w:author="黄胜" w:date="2015-12-03T13:55:00Z">
              <w:r>
                <w:t>},“datas”: [</w:t>
              </w:r>
            </w:ins>
          </w:p>
          <w:p w:rsidR="00523BD4" w:rsidRDefault="002972CB">
            <w:pPr>
              <w:rPr>
                <w:ins w:id="2178" w:author="黄胜" w:date="2015-12-03T13:57:00Z"/>
              </w:rPr>
            </w:pPr>
            <w:ins w:id="2179" w:author="黄胜" w:date="2015-12-03T13:55:00Z">
              <w:r>
                <w:t xml:space="preserve">        </w:t>
              </w:r>
            </w:ins>
            <w:ins w:id="2180" w:author="黄胜" w:date="2015-12-03T13:57:00Z">
              <w:r>
                <w:t>{</w:t>
              </w:r>
            </w:ins>
          </w:p>
          <w:p w:rsidR="00523BD4" w:rsidRDefault="002972CB">
            <w:pPr>
              <w:rPr>
                <w:ins w:id="2181" w:author="黄胜" w:date="2015-12-03T13:57:00Z"/>
              </w:rPr>
            </w:pPr>
            <w:ins w:id="2182" w:author="黄胜" w:date="2015-12-03T13:57:00Z">
              <w:r>
                <w:rPr>
                  <w:rFonts w:hint="eastAsia"/>
                </w:rPr>
                <w:t xml:space="preserve">      </w:t>
              </w:r>
              <w:r>
                <w:t>"awardAmount" : 0.50,</w:t>
              </w:r>
            </w:ins>
          </w:p>
          <w:p w:rsidR="00523BD4" w:rsidRDefault="002972CB">
            <w:pPr>
              <w:rPr>
                <w:ins w:id="2183" w:author="黄胜" w:date="2015-12-03T13:57:00Z"/>
              </w:rPr>
            </w:pPr>
            <w:ins w:id="2184" w:author="黄胜" w:date="2015-12-03T13:57:00Z">
              <w:r>
                <w:t xml:space="preserve">      "date" : "2015-12-03 11:35:21",</w:t>
              </w:r>
            </w:ins>
          </w:p>
          <w:p w:rsidR="00523BD4" w:rsidRDefault="002972CB">
            <w:pPr>
              <w:rPr>
                <w:ins w:id="2185" w:author="黄胜" w:date="2015-12-03T13:57:00Z"/>
              </w:rPr>
            </w:pPr>
            <w:ins w:id="2186" w:author="黄胜" w:date="2015-12-03T13:57:00Z">
              <w:r>
                <w:rPr>
                  <w:rFonts w:hint="eastAsia"/>
                </w:rPr>
                <w:t xml:space="preserve">      "comment" : "</w:t>
              </w:r>
              <w:r>
                <w:rPr>
                  <w:rFonts w:hint="eastAsia"/>
                </w:rPr>
                <w:t>登录奖励</w:t>
              </w:r>
              <w:r>
                <w:rPr>
                  <w:rFonts w:hint="eastAsia"/>
                </w:rPr>
                <w:t>"</w:t>
              </w:r>
            </w:ins>
          </w:p>
          <w:p w:rsidR="00523BD4" w:rsidRDefault="002972CB">
            <w:pPr>
              <w:ind w:firstLine="420"/>
              <w:rPr>
                <w:ins w:id="2187" w:author="黄胜" w:date="2015-12-03T13:55:00Z"/>
              </w:rPr>
            </w:pPr>
            <w:ins w:id="2188" w:author="黄胜" w:date="2015-12-03T13:57:00Z">
              <w:r>
                <w:t xml:space="preserve">    }</w:t>
              </w:r>
              <w:r>
                <w:cr/>
              </w:r>
            </w:ins>
            <w:ins w:id="2189" w:author="黄胜" w:date="2015-12-03T13:55:00Z">
              <w:r>
                <w:t>],</w:t>
              </w:r>
            </w:ins>
          </w:p>
          <w:p w:rsidR="00523BD4" w:rsidRDefault="002972CB">
            <w:pPr>
              <w:ind w:firstLine="420"/>
              <w:rPr>
                <w:ins w:id="2190" w:author="黄胜" w:date="2015-12-03T13:55:00Z"/>
              </w:rPr>
            </w:pPr>
            <w:ins w:id="2191" w:author="黄胜" w:date="2015-12-03T13:55:00Z">
              <w:r>
                <w:t>“</w:t>
              </w:r>
            </w:ins>
            <w:ins w:id="2192" w:author="黄胜" w:date="2015-12-03T13:57:00Z">
              <w:r>
                <w:t>currentAwardBalance</w:t>
              </w:r>
            </w:ins>
            <w:ins w:id="2193" w:author="黄胜" w:date="2015-12-03T13:55:00Z">
              <w:r>
                <w:t>”</w:t>
              </w:r>
              <w:r>
                <w:rPr>
                  <w:rFonts w:hint="eastAsia"/>
                </w:rPr>
                <w:t>:100</w:t>
              </w:r>
            </w:ins>
          </w:p>
          <w:p w:rsidR="00523BD4" w:rsidRDefault="002972CB">
            <w:pPr>
              <w:rPr>
                <w:ins w:id="2194" w:author="黄胜" w:date="2015-12-03T13:55:00Z"/>
              </w:rPr>
            </w:pPr>
            <w:ins w:id="2195" w:author="黄胜" w:date="2015-12-03T13:55:00Z">
              <w:r>
                <w:t>}</w:t>
              </w:r>
            </w:ins>
          </w:p>
        </w:tc>
      </w:tr>
    </w:tbl>
    <w:p w:rsidR="00523BD4" w:rsidRDefault="00523BD4">
      <w:pPr>
        <w:rPr>
          <w:ins w:id="2196" w:author="黄胜" w:date="2015-12-03T13:55:00Z"/>
        </w:rPr>
      </w:pPr>
    </w:p>
    <w:p w:rsidR="00523BD4" w:rsidRDefault="002972CB">
      <w:pPr>
        <w:rPr>
          <w:ins w:id="2197" w:author="黄胜" w:date="2015-12-03T13:55:00Z"/>
        </w:rPr>
      </w:pPr>
      <w:ins w:id="2198" w:author="黄胜" w:date="2015-12-03T13:55:00Z">
        <w:r>
          <w:rPr>
            <w:rFonts w:hint="eastAsia"/>
          </w:rPr>
          <w:t>调用参数说明</w:t>
        </w:r>
      </w:ins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6662"/>
      </w:tblGrid>
      <w:tr w:rsidR="00523BD4">
        <w:trPr>
          <w:ins w:id="2199" w:author="黄胜" w:date="2015-12-03T13:55:00Z"/>
        </w:trPr>
        <w:tc>
          <w:tcPr>
            <w:tcW w:w="1555" w:type="dxa"/>
          </w:tcPr>
          <w:p w:rsidR="00523BD4" w:rsidRDefault="002972CB">
            <w:pPr>
              <w:rPr>
                <w:ins w:id="2200" w:author="黄胜" w:date="2015-12-03T13:55:00Z"/>
              </w:rPr>
            </w:pPr>
            <w:ins w:id="2201" w:author="黄胜" w:date="2015-12-03T13:55:00Z">
              <w:r>
                <w:t>dvlpId</w:t>
              </w:r>
            </w:ins>
          </w:p>
        </w:tc>
        <w:tc>
          <w:tcPr>
            <w:tcW w:w="6662" w:type="dxa"/>
          </w:tcPr>
          <w:p w:rsidR="00523BD4" w:rsidRDefault="002972CB">
            <w:pPr>
              <w:rPr>
                <w:ins w:id="2202" w:author="黄胜" w:date="2015-12-03T13:55:00Z"/>
              </w:rPr>
            </w:pPr>
            <w:ins w:id="2203" w:author="黄胜" w:date="2015-12-03T13:55:00Z">
              <w:r>
                <w:rPr>
                  <w:rFonts w:hint="eastAsia"/>
                </w:rPr>
                <w:t>开发者帐号</w:t>
              </w:r>
            </w:ins>
          </w:p>
        </w:tc>
      </w:tr>
      <w:tr w:rsidR="00523BD4">
        <w:trPr>
          <w:ins w:id="2204" w:author="黄胜" w:date="2015-12-03T13:55:00Z"/>
        </w:trPr>
        <w:tc>
          <w:tcPr>
            <w:tcW w:w="1555" w:type="dxa"/>
          </w:tcPr>
          <w:p w:rsidR="00523BD4" w:rsidRDefault="002972CB">
            <w:pPr>
              <w:rPr>
                <w:ins w:id="2205" w:author="黄胜" w:date="2015-12-03T13:55:00Z"/>
              </w:rPr>
            </w:pPr>
            <w:ins w:id="2206" w:author="黄胜" w:date="2015-12-03T13:55:00Z">
              <w:r>
                <w:t>token</w:t>
              </w:r>
            </w:ins>
          </w:p>
        </w:tc>
        <w:tc>
          <w:tcPr>
            <w:tcW w:w="6662" w:type="dxa"/>
          </w:tcPr>
          <w:p w:rsidR="00523BD4" w:rsidRDefault="002972CB">
            <w:pPr>
              <w:rPr>
                <w:ins w:id="2207" w:author="黄胜" w:date="2015-12-03T13:55:00Z"/>
              </w:rPr>
            </w:pPr>
            <w:ins w:id="2208" w:author="黄胜" w:date="2015-12-03T13:55:00Z">
              <w:r>
                <w:rPr>
                  <w:rFonts w:hint="eastAsia"/>
                </w:rPr>
                <w:t>开发者令牌</w:t>
              </w:r>
            </w:ins>
          </w:p>
        </w:tc>
      </w:tr>
      <w:tr w:rsidR="00523BD4">
        <w:trPr>
          <w:ins w:id="2209" w:author="黄胜" w:date="2015-12-03T13:55:00Z"/>
        </w:trPr>
        <w:tc>
          <w:tcPr>
            <w:tcW w:w="1555" w:type="dxa"/>
          </w:tcPr>
          <w:p w:rsidR="00523BD4" w:rsidRDefault="002972CB">
            <w:pPr>
              <w:rPr>
                <w:ins w:id="2210" w:author="黄胜" w:date="2015-12-03T13:55:00Z"/>
              </w:rPr>
            </w:pPr>
            <w:ins w:id="2211" w:author="黄胜" w:date="2015-12-03T13:55:00Z">
              <w:r>
                <w:t>l</w:t>
              </w:r>
              <w:r>
                <w:rPr>
                  <w:rFonts w:hint="eastAsia"/>
                </w:rPr>
                <w:t>ogin</w:t>
              </w:r>
              <w:r>
                <w:t>Id</w:t>
              </w:r>
            </w:ins>
          </w:p>
        </w:tc>
        <w:tc>
          <w:tcPr>
            <w:tcW w:w="6662" w:type="dxa"/>
          </w:tcPr>
          <w:p w:rsidR="00523BD4" w:rsidRDefault="002972CB">
            <w:pPr>
              <w:rPr>
                <w:ins w:id="2212" w:author="黄胜" w:date="2015-12-03T13:55:00Z"/>
              </w:rPr>
            </w:pPr>
            <w:ins w:id="2213" w:author="黄胜" w:date="2015-12-03T13:55:00Z">
              <w:r>
                <w:rPr>
                  <w:rFonts w:hint="eastAsia"/>
                </w:rPr>
                <w:t>用户手机号码或者用户名</w:t>
              </w:r>
            </w:ins>
          </w:p>
        </w:tc>
      </w:tr>
      <w:tr w:rsidR="00523BD4">
        <w:trPr>
          <w:ins w:id="2214" w:author="黄胜" w:date="2015-12-03T13:55:00Z"/>
        </w:trPr>
        <w:tc>
          <w:tcPr>
            <w:tcW w:w="1555" w:type="dxa"/>
          </w:tcPr>
          <w:p w:rsidR="00523BD4" w:rsidRDefault="002972CB">
            <w:pPr>
              <w:rPr>
                <w:ins w:id="2215" w:author="黄胜" w:date="2015-12-03T13:55:00Z"/>
              </w:rPr>
            </w:pPr>
            <w:ins w:id="2216" w:author="黄胜" w:date="2015-12-03T13:55:00Z">
              <w:r>
                <w:rPr>
                  <w:rFonts w:hint="eastAsia"/>
                </w:rPr>
                <w:t>p</w:t>
              </w:r>
              <w:r>
                <w:t>ageNo</w:t>
              </w:r>
            </w:ins>
          </w:p>
        </w:tc>
        <w:tc>
          <w:tcPr>
            <w:tcW w:w="6662" w:type="dxa"/>
          </w:tcPr>
          <w:p w:rsidR="00523BD4" w:rsidRDefault="002972CB">
            <w:pPr>
              <w:rPr>
                <w:ins w:id="2217" w:author="黄胜" w:date="2015-12-03T13:55:00Z"/>
              </w:rPr>
            </w:pPr>
            <w:ins w:id="2218" w:author="黄胜" w:date="2015-12-03T13:55:00Z">
              <w:r>
                <w:rPr>
                  <w:rFonts w:hint="eastAsia"/>
                </w:rPr>
                <w:t>页码</w:t>
              </w:r>
              <w:r>
                <w:t>数，为空默认</w:t>
              </w:r>
            </w:ins>
          </w:p>
        </w:tc>
      </w:tr>
    </w:tbl>
    <w:p w:rsidR="00523BD4" w:rsidRDefault="002972CB">
      <w:pPr>
        <w:rPr>
          <w:ins w:id="2219" w:author="黄胜" w:date="2015-12-03T13:55:00Z"/>
        </w:rPr>
      </w:pPr>
      <w:ins w:id="2220" w:author="黄胜" w:date="2015-12-03T13:55:00Z">
        <w:r>
          <w:rPr>
            <w:rFonts w:hint="eastAsia"/>
          </w:rPr>
          <w:t>响应参数说明</w:t>
        </w:r>
      </w:ins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1512"/>
        <w:gridCol w:w="6705"/>
      </w:tblGrid>
      <w:tr w:rsidR="00523BD4">
        <w:trPr>
          <w:ins w:id="2221" w:author="黄胜" w:date="2015-12-03T13:55:00Z"/>
        </w:trPr>
        <w:tc>
          <w:tcPr>
            <w:tcW w:w="1512" w:type="dxa"/>
          </w:tcPr>
          <w:p w:rsidR="00523BD4" w:rsidRDefault="002972CB">
            <w:pPr>
              <w:rPr>
                <w:ins w:id="2222" w:author="黄胜" w:date="2015-12-03T13:55:00Z"/>
              </w:rPr>
            </w:pPr>
            <w:ins w:id="2223" w:author="黄胜" w:date="2015-12-03T13:57:00Z">
              <w:r>
                <w:t>awardAmount</w:t>
              </w:r>
            </w:ins>
          </w:p>
        </w:tc>
        <w:tc>
          <w:tcPr>
            <w:tcW w:w="6705" w:type="dxa"/>
          </w:tcPr>
          <w:p w:rsidR="00523BD4" w:rsidRDefault="002972CB">
            <w:pPr>
              <w:rPr>
                <w:ins w:id="2224" w:author="黄胜" w:date="2015-12-03T13:55:00Z"/>
              </w:rPr>
            </w:pPr>
            <w:ins w:id="2225" w:author="黄胜" w:date="2015-12-03T13:58:00Z">
              <w:r>
                <w:rPr>
                  <w:rFonts w:hint="eastAsia"/>
                </w:rPr>
                <w:t>奖励</w:t>
              </w:r>
              <w:r>
                <w:t>金额</w:t>
              </w:r>
            </w:ins>
          </w:p>
        </w:tc>
      </w:tr>
      <w:tr w:rsidR="00523BD4">
        <w:trPr>
          <w:ins w:id="2226" w:author="黄胜" w:date="2015-12-03T13:55:00Z"/>
        </w:trPr>
        <w:tc>
          <w:tcPr>
            <w:tcW w:w="1512" w:type="dxa"/>
          </w:tcPr>
          <w:p w:rsidR="00523BD4" w:rsidRDefault="002972CB">
            <w:pPr>
              <w:rPr>
                <w:ins w:id="2227" w:author="黄胜" w:date="2015-12-03T13:55:00Z"/>
              </w:rPr>
            </w:pPr>
            <w:ins w:id="2228" w:author="黄胜" w:date="2015-12-03T13:55:00Z">
              <w:r>
                <w:t>comment</w:t>
              </w:r>
            </w:ins>
          </w:p>
        </w:tc>
        <w:tc>
          <w:tcPr>
            <w:tcW w:w="6705" w:type="dxa"/>
          </w:tcPr>
          <w:p w:rsidR="00523BD4" w:rsidRDefault="002972CB">
            <w:pPr>
              <w:rPr>
                <w:ins w:id="2229" w:author="黄胜" w:date="2015-12-03T13:55:00Z"/>
              </w:rPr>
            </w:pPr>
            <w:ins w:id="2230" w:author="黄胜" w:date="2015-12-03T13:55:00Z">
              <w:r>
                <w:rPr>
                  <w:rFonts w:hint="eastAsia"/>
                </w:rPr>
                <w:t>金额</w:t>
              </w:r>
              <w:r>
                <w:t>来源</w:t>
              </w:r>
            </w:ins>
          </w:p>
        </w:tc>
      </w:tr>
      <w:tr w:rsidR="00523BD4">
        <w:trPr>
          <w:ins w:id="2231" w:author="黄胜" w:date="2015-12-03T13:55:00Z"/>
        </w:trPr>
        <w:tc>
          <w:tcPr>
            <w:tcW w:w="1512" w:type="dxa"/>
          </w:tcPr>
          <w:p w:rsidR="00523BD4" w:rsidRDefault="002972CB">
            <w:pPr>
              <w:rPr>
                <w:ins w:id="2232" w:author="黄胜" w:date="2015-12-03T13:55:00Z"/>
              </w:rPr>
            </w:pPr>
            <w:ins w:id="2233" w:author="黄胜" w:date="2015-12-03T13:55:00Z">
              <w:r>
                <w:t>date</w:t>
              </w:r>
            </w:ins>
          </w:p>
        </w:tc>
        <w:tc>
          <w:tcPr>
            <w:tcW w:w="6705" w:type="dxa"/>
          </w:tcPr>
          <w:p w:rsidR="00523BD4" w:rsidRDefault="002972CB">
            <w:pPr>
              <w:rPr>
                <w:ins w:id="2234" w:author="黄胜" w:date="2015-12-03T13:55:00Z"/>
              </w:rPr>
            </w:pPr>
            <w:ins w:id="2235" w:author="黄胜" w:date="2015-12-03T13:55:00Z">
              <w:r>
                <w:rPr>
                  <w:rFonts w:hint="eastAsia"/>
                </w:rPr>
                <w:t>获取</w:t>
              </w:r>
              <w:r>
                <w:t>金额时间</w:t>
              </w:r>
            </w:ins>
          </w:p>
        </w:tc>
      </w:tr>
    </w:tbl>
    <w:p w:rsidR="00523BD4" w:rsidRDefault="00523BD4">
      <w:pPr>
        <w:rPr>
          <w:ins w:id="2236" w:author="黄胜" w:date="2015-12-03T13:55:00Z"/>
        </w:rPr>
      </w:pPr>
    </w:p>
    <w:tbl>
      <w:tblPr>
        <w:tblStyle w:val="aa"/>
        <w:tblW w:w="8217" w:type="dxa"/>
        <w:tblLayout w:type="fixed"/>
        <w:tblLook w:val="04A0" w:firstRow="1" w:lastRow="0" w:firstColumn="1" w:lastColumn="0" w:noHBand="0" w:noVBand="1"/>
      </w:tblPr>
      <w:tblGrid>
        <w:gridCol w:w="2060"/>
        <w:gridCol w:w="6157"/>
      </w:tblGrid>
      <w:tr w:rsidR="00523BD4">
        <w:trPr>
          <w:ins w:id="2237" w:author="黄胜" w:date="2015-12-03T13:55:00Z"/>
        </w:trPr>
        <w:tc>
          <w:tcPr>
            <w:tcW w:w="2060" w:type="dxa"/>
          </w:tcPr>
          <w:p w:rsidR="00523BD4" w:rsidRDefault="002972CB">
            <w:pPr>
              <w:rPr>
                <w:ins w:id="2238" w:author="黄胜" w:date="2015-12-03T13:55:00Z"/>
              </w:rPr>
            </w:pPr>
            <w:ins w:id="2239" w:author="黄胜" w:date="2015-12-03T13:58:00Z">
              <w:r>
                <w:t>currentAwardBalance</w:t>
              </w:r>
            </w:ins>
          </w:p>
        </w:tc>
        <w:tc>
          <w:tcPr>
            <w:tcW w:w="6157" w:type="dxa"/>
          </w:tcPr>
          <w:p w:rsidR="00523BD4" w:rsidRDefault="002972CB">
            <w:pPr>
              <w:rPr>
                <w:ins w:id="2240" w:author="黄胜" w:date="2015-12-03T13:55:00Z"/>
              </w:rPr>
            </w:pPr>
            <w:ins w:id="2241" w:author="黄胜" w:date="2015-12-03T13:58:00Z">
              <w:r>
                <w:rPr>
                  <w:rFonts w:hint="eastAsia"/>
                </w:rPr>
                <w:t>当前</w:t>
              </w:r>
              <w:r>
                <w:t>剩余奖励金额</w:t>
              </w:r>
            </w:ins>
          </w:p>
        </w:tc>
      </w:tr>
    </w:tbl>
    <w:p w:rsidR="00523BD4" w:rsidRDefault="00523BD4">
      <w:pPr>
        <w:rPr>
          <w:ins w:id="2242" w:author="黄胜" w:date="2015-12-03T13:54:00Z"/>
          <w:b/>
        </w:rPr>
      </w:pPr>
    </w:p>
    <w:p w:rsidR="00523BD4" w:rsidRDefault="00523BD4">
      <w:pPr>
        <w:rPr>
          <w:b/>
        </w:rPr>
      </w:pPr>
    </w:p>
    <w:sectPr w:rsidR="00523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25CD0"/>
    <w:multiLevelType w:val="multilevel"/>
    <w:tmpl w:val="79725CD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黄胜">
    <w15:presenceInfo w15:providerId="None" w15:userId="黄胜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trackRevisions/>
  <w:documentProtection w:edit="trackedChanges" w:enforcement="1" w:cryptProviderType="rsaAES" w:cryptAlgorithmClass="hash" w:cryptAlgorithmType="typeAny" w:cryptAlgorithmSid="14" w:cryptSpinCount="100000" w:hash="3TACR00IvQW//lPXvS40IqSPZOHq2c9Ehr3BpN176oO4yC9pF37MoK/A5xKHxiLFtUZ113WLBKSNb4Ju+gkEpw==" w:salt="2wmE0VAr6duo80BDBlX1hg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6550"/>
    <w:rsid w:val="00000A0B"/>
    <w:rsid w:val="0000612E"/>
    <w:rsid w:val="00017F2B"/>
    <w:rsid w:val="0002109B"/>
    <w:rsid w:val="00023B68"/>
    <w:rsid w:val="000248F9"/>
    <w:rsid w:val="00025E60"/>
    <w:rsid w:val="000327BE"/>
    <w:rsid w:val="0004246D"/>
    <w:rsid w:val="00047D40"/>
    <w:rsid w:val="0005615B"/>
    <w:rsid w:val="00061B6C"/>
    <w:rsid w:val="00067AF8"/>
    <w:rsid w:val="00070B07"/>
    <w:rsid w:val="0007441E"/>
    <w:rsid w:val="00075541"/>
    <w:rsid w:val="00090803"/>
    <w:rsid w:val="000948D8"/>
    <w:rsid w:val="00094A47"/>
    <w:rsid w:val="000950B9"/>
    <w:rsid w:val="000A30D4"/>
    <w:rsid w:val="000B08AE"/>
    <w:rsid w:val="000B3144"/>
    <w:rsid w:val="000B701F"/>
    <w:rsid w:val="000C04C1"/>
    <w:rsid w:val="000C34FE"/>
    <w:rsid w:val="000C458A"/>
    <w:rsid w:val="000D298A"/>
    <w:rsid w:val="000D4F7E"/>
    <w:rsid w:val="000D7661"/>
    <w:rsid w:val="000D76EF"/>
    <w:rsid w:val="000E1D9E"/>
    <w:rsid w:val="000F3124"/>
    <w:rsid w:val="00103EDB"/>
    <w:rsid w:val="00105FF2"/>
    <w:rsid w:val="00125F64"/>
    <w:rsid w:val="001271D0"/>
    <w:rsid w:val="00133F94"/>
    <w:rsid w:val="001401E3"/>
    <w:rsid w:val="00142C41"/>
    <w:rsid w:val="00143FFA"/>
    <w:rsid w:val="0015064F"/>
    <w:rsid w:val="001537E1"/>
    <w:rsid w:val="00156E3F"/>
    <w:rsid w:val="00157A90"/>
    <w:rsid w:val="0016144F"/>
    <w:rsid w:val="001614B6"/>
    <w:rsid w:val="00161A70"/>
    <w:rsid w:val="00162350"/>
    <w:rsid w:val="00167224"/>
    <w:rsid w:val="00171302"/>
    <w:rsid w:val="001727D9"/>
    <w:rsid w:val="001759C5"/>
    <w:rsid w:val="00180922"/>
    <w:rsid w:val="001901C5"/>
    <w:rsid w:val="00191203"/>
    <w:rsid w:val="00191A0F"/>
    <w:rsid w:val="0019518C"/>
    <w:rsid w:val="001B320B"/>
    <w:rsid w:val="001B3DE1"/>
    <w:rsid w:val="001B6DED"/>
    <w:rsid w:val="001C0836"/>
    <w:rsid w:val="001C7B61"/>
    <w:rsid w:val="001D0D2E"/>
    <w:rsid w:val="001D16A9"/>
    <w:rsid w:val="001D3CB0"/>
    <w:rsid w:val="001E0BC2"/>
    <w:rsid w:val="001E6CF8"/>
    <w:rsid w:val="001E7972"/>
    <w:rsid w:val="001F15A6"/>
    <w:rsid w:val="001F1C9F"/>
    <w:rsid w:val="001F3262"/>
    <w:rsid w:val="001F3680"/>
    <w:rsid w:val="001F3D00"/>
    <w:rsid w:val="00201F99"/>
    <w:rsid w:val="002026AF"/>
    <w:rsid w:val="00205589"/>
    <w:rsid w:val="00207321"/>
    <w:rsid w:val="00213541"/>
    <w:rsid w:val="00224B2C"/>
    <w:rsid w:val="00226D80"/>
    <w:rsid w:val="00227BE3"/>
    <w:rsid w:val="00233C17"/>
    <w:rsid w:val="00233CEE"/>
    <w:rsid w:val="00233D12"/>
    <w:rsid w:val="0023770B"/>
    <w:rsid w:val="00245402"/>
    <w:rsid w:val="0025086D"/>
    <w:rsid w:val="002619AF"/>
    <w:rsid w:val="0028474A"/>
    <w:rsid w:val="0028522A"/>
    <w:rsid w:val="00285B48"/>
    <w:rsid w:val="00287798"/>
    <w:rsid w:val="0029420F"/>
    <w:rsid w:val="002972CB"/>
    <w:rsid w:val="002B3DFF"/>
    <w:rsid w:val="002C0C44"/>
    <w:rsid w:val="002C323D"/>
    <w:rsid w:val="002C582D"/>
    <w:rsid w:val="002C691E"/>
    <w:rsid w:val="002C71D2"/>
    <w:rsid w:val="002C7A0C"/>
    <w:rsid w:val="002F1554"/>
    <w:rsid w:val="002F6B33"/>
    <w:rsid w:val="002F7DA8"/>
    <w:rsid w:val="00303C09"/>
    <w:rsid w:val="00311A74"/>
    <w:rsid w:val="00322023"/>
    <w:rsid w:val="00322508"/>
    <w:rsid w:val="003238D3"/>
    <w:rsid w:val="003255C5"/>
    <w:rsid w:val="00325B63"/>
    <w:rsid w:val="00325C8A"/>
    <w:rsid w:val="00336AA9"/>
    <w:rsid w:val="00341930"/>
    <w:rsid w:val="0036460F"/>
    <w:rsid w:val="00385B6A"/>
    <w:rsid w:val="00391BDF"/>
    <w:rsid w:val="003A1EE0"/>
    <w:rsid w:val="003B2F91"/>
    <w:rsid w:val="003C107E"/>
    <w:rsid w:val="003C4B1C"/>
    <w:rsid w:val="003C4DB6"/>
    <w:rsid w:val="003D06FC"/>
    <w:rsid w:val="003D1DA1"/>
    <w:rsid w:val="003D3418"/>
    <w:rsid w:val="003E2000"/>
    <w:rsid w:val="003E6886"/>
    <w:rsid w:val="003F19F8"/>
    <w:rsid w:val="003F5EFE"/>
    <w:rsid w:val="003F78CB"/>
    <w:rsid w:val="003F7BDA"/>
    <w:rsid w:val="00405A9F"/>
    <w:rsid w:val="004067D6"/>
    <w:rsid w:val="00410235"/>
    <w:rsid w:val="00441FCD"/>
    <w:rsid w:val="0044223A"/>
    <w:rsid w:val="004567B3"/>
    <w:rsid w:val="004658BD"/>
    <w:rsid w:val="00466904"/>
    <w:rsid w:val="004730D9"/>
    <w:rsid w:val="0048180B"/>
    <w:rsid w:val="00484603"/>
    <w:rsid w:val="004936F6"/>
    <w:rsid w:val="0049703B"/>
    <w:rsid w:val="004A0210"/>
    <w:rsid w:val="004A6A67"/>
    <w:rsid w:val="004B2760"/>
    <w:rsid w:val="004B3323"/>
    <w:rsid w:val="004B41FD"/>
    <w:rsid w:val="004B4909"/>
    <w:rsid w:val="004D0396"/>
    <w:rsid w:val="004D252E"/>
    <w:rsid w:val="004D425D"/>
    <w:rsid w:val="004D4841"/>
    <w:rsid w:val="004D5571"/>
    <w:rsid w:val="004E1F6D"/>
    <w:rsid w:val="004E599B"/>
    <w:rsid w:val="004F6C00"/>
    <w:rsid w:val="0051553E"/>
    <w:rsid w:val="00523BD4"/>
    <w:rsid w:val="005259B9"/>
    <w:rsid w:val="005309BD"/>
    <w:rsid w:val="00537A29"/>
    <w:rsid w:val="00543E35"/>
    <w:rsid w:val="0054767A"/>
    <w:rsid w:val="0055112F"/>
    <w:rsid w:val="00553196"/>
    <w:rsid w:val="0055387B"/>
    <w:rsid w:val="00561776"/>
    <w:rsid w:val="005665C7"/>
    <w:rsid w:val="005673C6"/>
    <w:rsid w:val="005707E3"/>
    <w:rsid w:val="00572341"/>
    <w:rsid w:val="00583DE2"/>
    <w:rsid w:val="00597962"/>
    <w:rsid w:val="00597A92"/>
    <w:rsid w:val="005B0BD4"/>
    <w:rsid w:val="005B6A16"/>
    <w:rsid w:val="005D2CD5"/>
    <w:rsid w:val="005D4CAF"/>
    <w:rsid w:val="005D5D29"/>
    <w:rsid w:val="005E0B4C"/>
    <w:rsid w:val="005E4617"/>
    <w:rsid w:val="005F07D9"/>
    <w:rsid w:val="005F323E"/>
    <w:rsid w:val="005F5440"/>
    <w:rsid w:val="00600AC6"/>
    <w:rsid w:val="00600CE9"/>
    <w:rsid w:val="00601FC6"/>
    <w:rsid w:val="00602998"/>
    <w:rsid w:val="00605553"/>
    <w:rsid w:val="006056A7"/>
    <w:rsid w:val="00611518"/>
    <w:rsid w:val="00616FD9"/>
    <w:rsid w:val="00626A7E"/>
    <w:rsid w:val="00630698"/>
    <w:rsid w:val="006312F9"/>
    <w:rsid w:val="006335B1"/>
    <w:rsid w:val="00637F70"/>
    <w:rsid w:val="0064245A"/>
    <w:rsid w:val="00643D48"/>
    <w:rsid w:val="00647D9C"/>
    <w:rsid w:val="00656CCC"/>
    <w:rsid w:val="00660996"/>
    <w:rsid w:val="00674FC5"/>
    <w:rsid w:val="00677CF4"/>
    <w:rsid w:val="00680293"/>
    <w:rsid w:val="00680EAE"/>
    <w:rsid w:val="0069417C"/>
    <w:rsid w:val="006A1809"/>
    <w:rsid w:val="006A2E92"/>
    <w:rsid w:val="006A5BAC"/>
    <w:rsid w:val="006A5D2F"/>
    <w:rsid w:val="006B56D3"/>
    <w:rsid w:val="006B5A9B"/>
    <w:rsid w:val="006C2F15"/>
    <w:rsid w:val="006C3E79"/>
    <w:rsid w:val="006D260C"/>
    <w:rsid w:val="006E16AD"/>
    <w:rsid w:val="006E43DE"/>
    <w:rsid w:val="006E760A"/>
    <w:rsid w:val="006F418A"/>
    <w:rsid w:val="006F7DDA"/>
    <w:rsid w:val="00701FCF"/>
    <w:rsid w:val="007035D7"/>
    <w:rsid w:val="00705100"/>
    <w:rsid w:val="00710EF9"/>
    <w:rsid w:val="00722CD9"/>
    <w:rsid w:val="007303DF"/>
    <w:rsid w:val="0073199D"/>
    <w:rsid w:val="00732D43"/>
    <w:rsid w:val="00741F00"/>
    <w:rsid w:val="00764CD6"/>
    <w:rsid w:val="00771AB2"/>
    <w:rsid w:val="00775FA8"/>
    <w:rsid w:val="007816CE"/>
    <w:rsid w:val="00786737"/>
    <w:rsid w:val="00790662"/>
    <w:rsid w:val="00793194"/>
    <w:rsid w:val="0079535B"/>
    <w:rsid w:val="00795BE3"/>
    <w:rsid w:val="007B155D"/>
    <w:rsid w:val="007D0F7E"/>
    <w:rsid w:val="007D6703"/>
    <w:rsid w:val="007E14D0"/>
    <w:rsid w:val="007E5F98"/>
    <w:rsid w:val="007F085F"/>
    <w:rsid w:val="007F2FB4"/>
    <w:rsid w:val="007F307C"/>
    <w:rsid w:val="007F3558"/>
    <w:rsid w:val="00800538"/>
    <w:rsid w:val="00806386"/>
    <w:rsid w:val="00811FD3"/>
    <w:rsid w:val="00812DCE"/>
    <w:rsid w:val="00817A73"/>
    <w:rsid w:val="0082092A"/>
    <w:rsid w:val="008237BB"/>
    <w:rsid w:val="00826B3E"/>
    <w:rsid w:val="00831080"/>
    <w:rsid w:val="00833C76"/>
    <w:rsid w:val="00841489"/>
    <w:rsid w:val="00850FAA"/>
    <w:rsid w:val="00853752"/>
    <w:rsid w:val="00870D70"/>
    <w:rsid w:val="00872F36"/>
    <w:rsid w:val="00873037"/>
    <w:rsid w:val="008747D4"/>
    <w:rsid w:val="008751C8"/>
    <w:rsid w:val="00875337"/>
    <w:rsid w:val="00880412"/>
    <w:rsid w:val="008840D2"/>
    <w:rsid w:val="00887E5F"/>
    <w:rsid w:val="00893406"/>
    <w:rsid w:val="008937C1"/>
    <w:rsid w:val="008976A8"/>
    <w:rsid w:val="008A28E5"/>
    <w:rsid w:val="008A40B5"/>
    <w:rsid w:val="008A49FD"/>
    <w:rsid w:val="008A506C"/>
    <w:rsid w:val="008A7475"/>
    <w:rsid w:val="008C3FC2"/>
    <w:rsid w:val="008C592F"/>
    <w:rsid w:val="008C7DC9"/>
    <w:rsid w:val="008D3B2D"/>
    <w:rsid w:val="008D6F48"/>
    <w:rsid w:val="008E350D"/>
    <w:rsid w:val="008E4D7A"/>
    <w:rsid w:val="008E54F5"/>
    <w:rsid w:val="008E6F19"/>
    <w:rsid w:val="008F073F"/>
    <w:rsid w:val="008F748C"/>
    <w:rsid w:val="0090184E"/>
    <w:rsid w:val="00906203"/>
    <w:rsid w:val="00906C46"/>
    <w:rsid w:val="00907A45"/>
    <w:rsid w:val="00913822"/>
    <w:rsid w:val="0093341B"/>
    <w:rsid w:val="0095632D"/>
    <w:rsid w:val="00960078"/>
    <w:rsid w:val="0097618F"/>
    <w:rsid w:val="00981915"/>
    <w:rsid w:val="00983B7A"/>
    <w:rsid w:val="00985F3C"/>
    <w:rsid w:val="00994547"/>
    <w:rsid w:val="009A04D9"/>
    <w:rsid w:val="009A1FE2"/>
    <w:rsid w:val="009A205A"/>
    <w:rsid w:val="009B40B4"/>
    <w:rsid w:val="009C2E2D"/>
    <w:rsid w:val="009C4850"/>
    <w:rsid w:val="009E7012"/>
    <w:rsid w:val="009E77F5"/>
    <w:rsid w:val="009F38BB"/>
    <w:rsid w:val="009F60B2"/>
    <w:rsid w:val="00A002C4"/>
    <w:rsid w:val="00A14CDB"/>
    <w:rsid w:val="00A14E6C"/>
    <w:rsid w:val="00A15AD7"/>
    <w:rsid w:val="00A168A7"/>
    <w:rsid w:val="00A24595"/>
    <w:rsid w:val="00A3001B"/>
    <w:rsid w:val="00A35AB6"/>
    <w:rsid w:val="00A424B5"/>
    <w:rsid w:val="00A47043"/>
    <w:rsid w:val="00A53A78"/>
    <w:rsid w:val="00A61A3C"/>
    <w:rsid w:val="00A62A48"/>
    <w:rsid w:val="00A63F73"/>
    <w:rsid w:val="00A70186"/>
    <w:rsid w:val="00A71719"/>
    <w:rsid w:val="00A72A4A"/>
    <w:rsid w:val="00A762B4"/>
    <w:rsid w:val="00A804A4"/>
    <w:rsid w:val="00A84E92"/>
    <w:rsid w:val="00A87BB4"/>
    <w:rsid w:val="00AA2D02"/>
    <w:rsid w:val="00AA42AE"/>
    <w:rsid w:val="00AA6FB8"/>
    <w:rsid w:val="00AB597C"/>
    <w:rsid w:val="00AB78FB"/>
    <w:rsid w:val="00AC41E2"/>
    <w:rsid w:val="00AD02D8"/>
    <w:rsid w:val="00AD4DCE"/>
    <w:rsid w:val="00AD6550"/>
    <w:rsid w:val="00AD67E7"/>
    <w:rsid w:val="00AE088E"/>
    <w:rsid w:val="00AE3C37"/>
    <w:rsid w:val="00AE4A3D"/>
    <w:rsid w:val="00AE4B37"/>
    <w:rsid w:val="00AE52E3"/>
    <w:rsid w:val="00AE704A"/>
    <w:rsid w:val="00AF2F6D"/>
    <w:rsid w:val="00AF5441"/>
    <w:rsid w:val="00B05B4A"/>
    <w:rsid w:val="00B10B44"/>
    <w:rsid w:val="00B16D49"/>
    <w:rsid w:val="00B31400"/>
    <w:rsid w:val="00B344A7"/>
    <w:rsid w:val="00B37B90"/>
    <w:rsid w:val="00B40030"/>
    <w:rsid w:val="00B46FFF"/>
    <w:rsid w:val="00B548E2"/>
    <w:rsid w:val="00B55960"/>
    <w:rsid w:val="00B56E3B"/>
    <w:rsid w:val="00B63734"/>
    <w:rsid w:val="00B7340B"/>
    <w:rsid w:val="00B77C79"/>
    <w:rsid w:val="00B77EB8"/>
    <w:rsid w:val="00B85B9B"/>
    <w:rsid w:val="00BB2877"/>
    <w:rsid w:val="00BB31C8"/>
    <w:rsid w:val="00BB5850"/>
    <w:rsid w:val="00BB78A7"/>
    <w:rsid w:val="00BC6D60"/>
    <w:rsid w:val="00BD0AB6"/>
    <w:rsid w:val="00BD6CA4"/>
    <w:rsid w:val="00BE0677"/>
    <w:rsid w:val="00BE22AC"/>
    <w:rsid w:val="00BE475D"/>
    <w:rsid w:val="00BF1A6B"/>
    <w:rsid w:val="00BF5A8D"/>
    <w:rsid w:val="00C00DF3"/>
    <w:rsid w:val="00C07C03"/>
    <w:rsid w:val="00C10871"/>
    <w:rsid w:val="00C10B13"/>
    <w:rsid w:val="00C110BA"/>
    <w:rsid w:val="00C1726E"/>
    <w:rsid w:val="00C20707"/>
    <w:rsid w:val="00C247A6"/>
    <w:rsid w:val="00C2650D"/>
    <w:rsid w:val="00C35E88"/>
    <w:rsid w:val="00C378AB"/>
    <w:rsid w:val="00C405B6"/>
    <w:rsid w:val="00C43B59"/>
    <w:rsid w:val="00C46B69"/>
    <w:rsid w:val="00C507A9"/>
    <w:rsid w:val="00C525DD"/>
    <w:rsid w:val="00C55B9D"/>
    <w:rsid w:val="00C62A5E"/>
    <w:rsid w:val="00C6694D"/>
    <w:rsid w:val="00C74867"/>
    <w:rsid w:val="00C764FA"/>
    <w:rsid w:val="00C91189"/>
    <w:rsid w:val="00C9438C"/>
    <w:rsid w:val="00CA1818"/>
    <w:rsid w:val="00CA4367"/>
    <w:rsid w:val="00CA731E"/>
    <w:rsid w:val="00CA75BA"/>
    <w:rsid w:val="00CC2914"/>
    <w:rsid w:val="00CD1271"/>
    <w:rsid w:val="00CD283F"/>
    <w:rsid w:val="00CD3AC0"/>
    <w:rsid w:val="00CD5B93"/>
    <w:rsid w:val="00CD7B62"/>
    <w:rsid w:val="00CF1857"/>
    <w:rsid w:val="00CF27CF"/>
    <w:rsid w:val="00CF391B"/>
    <w:rsid w:val="00D115F1"/>
    <w:rsid w:val="00D13A28"/>
    <w:rsid w:val="00D13E6C"/>
    <w:rsid w:val="00D168CB"/>
    <w:rsid w:val="00D1725D"/>
    <w:rsid w:val="00D246D4"/>
    <w:rsid w:val="00D35971"/>
    <w:rsid w:val="00D4083F"/>
    <w:rsid w:val="00D4186F"/>
    <w:rsid w:val="00D41FDB"/>
    <w:rsid w:val="00D51291"/>
    <w:rsid w:val="00D516AF"/>
    <w:rsid w:val="00D56B07"/>
    <w:rsid w:val="00D603DD"/>
    <w:rsid w:val="00D610B5"/>
    <w:rsid w:val="00D625B3"/>
    <w:rsid w:val="00D66EC4"/>
    <w:rsid w:val="00D72222"/>
    <w:rsid w:val="00D7402E"/>
    <w:rsid w:val="00D87BA7"/>
    <w:rsid w:val="00D93BA3"/>
    <w:rsid w:val="00D94084"/>
    <w:rsid w:val="00D9558C"/>
    <w:rsid w:val="00D97581"/>
    <w:rsid w:val="00DA3FB3"/>
    <w:rsid w:val="00DA4D31"/>
    <w:rsid w:val="00DB141E"/>
    <w:rsid w:val="00DC2261"/>
    <w:rsid w:val="00DC32F7"/>
    <w:rsid w:val="00DC3C46"/>
    <w:rsid w:val="00DC3F39"/>
    <w:rsid w:val="00DC3F6F"/>
    <w:rsid w:val="00DD1321"/>
    <w:rsid w:val="00DD3127"/>
    <w:rsid w:val="00DD3D91"/>
    <w:rsid w:val="00DD519A"/>
    <w:rsid w:val="00DD68F5"/>
    <w:rsid w:val="00DF4717"/>
    <w:rsid w:val="00DF7FD6"/>
    <w:rsid w:val="00E00832"/>
    <w:rsid w:val="00E01F97"/>
    <w:rsid w:val="00E05C7C"/>
    <w:rsid w:val="00E1135C"/>
    <w:rsid w:val="00E11E46"/>
    <w:rsid w:val="00E12224"/>
    <w:rsid w:val="00E13A6C"/>
    <w:rsid w:val="00E16BBE"/>
    <w:rsid w:val="00E415DE"/>
    <w:rsid w:val="00E41A79"/>
    <w:rsid w:val="00E41F73"/>
    <w:rsid w:val="00E50C45"/>
    <w:rsid w:val="00E54B60"/>
    <w:rsid w:val="00E56DEA"/>
    <w:rsid w:val="00E61D6B"/>
    <w:rsid w:val="00E62F87"/>
    <w:rsid w:val="00E659C7"/>
    <w:rsid w:val="00E67A45"/>
    <w:rsid w:val="00E77E3D"/>
    <w:rsid w:val="00E84765"/>
    <w:rsid w:val="00E878D3"/>
    <w:rsid w:val="00E90DA5"/>
    <w:rsid w:val="00E96EE5"/>
    <w:rsid w:val="00EA3F4D"/>
    <w:rsid w:val="00EA76A9"/>
    <w:rsid w:val="00EA7C93"/>
    <w:rsid w:val="00EB1DE4"/>
    <w:rsid w:val="00EB5215"/>
    <w:rsid w:val="00EC4E19"/>
    <w:rsid w:val="00EC5ED8"/>
    <w:rsid w:val="00ED0215"/>
    <w:rsid w:val="00ED171E"/>
    <w:rsid w:val="00EE04F7"/>
    <w:rsid w:val="00EE16A2"/>
    <w:rsid w:val="00EE5DF3"/>
    <w:rsid w:val="00EF5734"/>
    <w:rsid w:val="00EF6B2F"/>
    <w:rsid w:val="00F027D5"/>
    <w:rsid w:val="00F05E63"/>
    <w:rsid w:val="00F10A55"/>
    <w:rsid w:val="00F130FD"/>
    <w:rsid w:val="00F16B0A"/>
    <w:rsid w:val="00F22202"/>
    <w:rsid w:val="00F32D34"/>
    <w:rsid w:val="00F343AC"/>
    <w:rsid w:val="00F351BF"/>
    <w:rsid w:val="00F35EA8"/>
    <w:rsid w:val="00F37E28"/>
    <w:rsid w:val="00F438D8"/>
    <w:rsid w:val="00F553E2"/>
    <w:rsid w:val="00F61AA3"/>
    <w:rsid w:val="00F61B0F"/>
    <w:rsid w:val="00F63705"/>
    <w:rsid w:val="00F67C77"/>
    <w:rsid w:val="00F67D34"/>
    <w:rsid w:val="00F75E65"/>
    <w:rsid w:val="00F76012"/>
    <w:rsid w:val="00F82CCA"/>
    <w:rsid w:val="00F8407A"/>
    <w:rsid w:val="00F85892"/>
    <w:rsid w:val="00F879BE"/>
    <w:rsid w:val="00F9705D"/>
    <w:rsid w:val="00F9797F"/>
    <w:rsid w:val="00FA2FBA"/>
    <w:rsid w:val="00FA34A6"/>
    <w:rsid w:val="00FA4B44"/>
    <w:rsid w:val="00FA4E09"/>
    <w:rsid w:val="00FA7E5E"/>
    <w:rsid w:val="00FB1AA9"/>
    <w:rsid w:val="00FB1D25"/>
    <w:rsid w:val="00FB22FB"/>
    <w:rsid w:val="00FB265E"/>
    <w:rsid w:val="00FB2B3D"/>
    <w:rsid w:val="00FC230F"/>
    <w:rsid w:val="00FD141A"/>
    <w:rsid w:val="00FE21D9"/>
    <w:rsid w:val="00FF79A1"/>
    <w:rsid w:val="435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D0C85C-ED95-43BD-BD7D-DB608B53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副标题 Char"/>
    <w:basedOn w:val="a0"/>
    <w:link w:val="a7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239D7D-000A-456B-A57A-54B098E35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6134</Words>
  <Characters>34965</Characters>
  <Application>Microsoft Office Word</Application>
  <DocSecurity>0</DocSecurity>
  <Lines>291</Lines>
  <Paragraphs>82</Paragraphs>
  <ScaleCrop>false</ScaleCrop>
  <Company/>
  <LinksUpToDate>false</LinksUpToDate>
  <CharactersWithSpaces>41017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陈涛</dc:creator>
  <cp:lastModifiedBy>黄胜</cp:lastModifiedBy>
  <cp:revision>2755</cp:revision>
  <dcterms:created xsi:type="dcterms:W3CDTF">2015-10-05T03:31:00Z</dcterms:created>
  <dcterms:modified xsi:type="dcterms:W3CDTF">2016-04-15T07:10:00Z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